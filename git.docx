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FBD2E" w14:textId="77777777" w:rsidR="00A445F4" w:rsidRPr="00903690" w:rsidRDefault="00A445F4" w:rsidP="00A445F4">
      <w:pPr>
        <w:rPr>
          <w:rFonts w:ascii="Cascadia Code SemiBold" w:hAnsi="Cascadia Code SemiBold" w:cs="Cascadia Code SemiBold"/>
          <w:color w:val="FF0000"/>
          <w:sz w:val="16"/>
          <w:szCs w:val="16"/>
        </w:rPr>
      </w:pPr>
      <w:r w:rsidRPr="00903690">
        <w:rPr>
          <w:rFonts w:ascii="Cascadia Code SemiBold" w:hAnsi="Cascadia Code SemiBold" w:cs="Cascadia Code SemiBold"/>
          <w:color w:val="FF0000"/>
          <w:sz w:val="16"/>
          <w:szCs w:val="16"/>
        </w:rPr>
        <w:t xml:space="preserve">Note: </w:t>
      </w:r>
      <w:r w:rsidRPr="00B53DF4">
        <w:rPr>
          <w:rFonts w:ascii="Cascadia Code SemiBold" w:hAnsi="Cascadia Code SemiBold" w:cs="Cascadia Code SemiBold"/>
          <w:b/>
          <w:bCs/>
          <w:color w:val="767171" w:themeColor="background2" w:themeShade="80"/>
          <w:sz w:val="16"/>
          <w:szCs w:val="16"/>
        </w:rPr>
        <w:t>Head point to latest commit</w:t>
      </w:r>
    </w:p>
    <w:p w14:paraId="3A018BDF" w14:textId="02CA5742" w:rsidR="00A445F4" w:rsidRPr="00903690" w:rsidRDefault="00507014">
      <w:pPr>
        <w:rPr>
          <w:rFonts w:ascii="Cascadia Code SemiBold" w:hAnsi="Cascadia Code SemiBold" w:cs="Cascadia Code SemiBold"/>
          <w:color w:val="FF0000"/>
          <w:sz w:val="16"/>
          <w:szCs w:val="16"/>
        </w:rPr>
      </w:pPr>
      <w:r w:rsidRPr="00903690">
        <w:rPr>
          <w:rFonts w:ascii="Cascadia Code SemiBold" w:hAnsi="Cascadia Code SemiBold" w:cs="Cascadia Code SemiBold"/>
          <w:color w:val="FF0000"/>
          <w:sz w:val="16"/>
          <w:szCs w:val="16"/>
        </w:rPr>
        <w:t xml:space="preserve"> </w:t>
      </w:r>
    </w:p>
    <w:p w14:paraId="333D75A0" w14:textId="68CDE3E2" w:rsidR="007F5668" w:rsidRPr="00903690" w:rsidRDefault="00E15A67">
      <w:pPr>
        <w:rPr>
          <w:rFonts w:ascii="Cascadia Code SemiBold" w:hAnsi="Cascadia Code SemiBold" w:cs="Cascadia Code SemiBold"/>
          <w:b/>
          <w:bCs/>
          <w:sz w:val="16"/>
          <w:szCs w:val="16"/>
        </w:rPr>
      </w:pPr>
      <w:r w:rsidRPr="00903690">
        <w:rPr>
          <w:rFonts w:ascii="Cascadia Code SemiBold" w:hAnsi="Cascadia Code SemiBold" w:cs="Cascadia Code SemiBold"/>
          <w:color w:val="00B050"/>
          <w:sz w:val="16"/>
          <w:szCs w:val="16"/>
        </w:rPr>
        <w:t>Adding a file to local repo / To create a local repo</w:t>
      </w:r>
      <w:r w:rsidRPr="00903690">
        <w:rPr>
          <w:rFonts w:ascii="Cascadia Code SemiBold" w:hAnsi="Cascadia Code SemiBold" w:cs="Cascadia Code SemiBold"/>
          <w:sz w:val="16"/>
          <w:szCs w:val="16"/>
        </w:rPr>
        <w:tab/>
      </w:r>
      <w:r w:rsidRPr="00903690">
        <w:rPr>
          <w:rFonts w:ascii="Cascadia Code SemiBold" w:hAnsi="Cascadia Code SemiBold" w:cs="Cascadia Code SemiBold"/>
          <w:sz w:val="16"/>
          <w:szCs w:val="16"/>
        </w:rPr>
        <w:tab/>
      </w:r>
      <w:r w:rsidRPr="00903690">
        <w:rPr>
          <w:rFonts w:ascii="Cascadia Code SemiBold" w:hAnsi="Cascadia Code SemiBold" w:cs="Cascadia Code SemiBold"/>
          <w:sz w:val="16"/>
          <w:szCs w:val="16"/>
        </w:rPr>
        <w:tab/>
      </w:r>
      <w:r w:rsidRPr="00903690">
        <w:rPr>
          <w:rFonts w:ascii="Cascadia Code SemiBold" w:hAnsi="Cascadia Code SemiBold" w:cs="Cascadia Code SemiBold"/>
          <w:sz w:val="16"/>
          <w:szCs w:val="16"/>
        </w:rPr>
        <w:tab/>
      </w:r>
      <w:r w:rsidRPr="00903690">
        <w:rPr>
          <w:rFonts w:ascii="Cascadia Code SemiBold" w:hAnsi="Cascadia Code SemiBold" w:cs="Cascadia Code SemiBold"/>
          <w:sz w:val="16"/>
          <w:szCs w:val="16"/>
        </w:rPr>
        <w:tab/>
      </w:r>
      <w:r w:rsidRPr="00903690">
        <w:rPr>
          <w:rFonts w:ascii="Cascadia Code SemiBold" w:hAnsi="Cascadia Code SemiBold" w:cs="Cascadia Code SemiBold"/>
          <w:sz w:val="16"/>
          <w:szCs w:val="16"/>
        </w:rPr>
        <w:tab/>
      </w:r>
      <w:r w:rsidRPr="00903690">
        <w:rPr>
          <w:rFonts w:ascii="Cascadia Code SemiBold" w:hAnsi="Cascadia Code SemiBold" w:cs="Cascadia Code SemiBold"/>
          <w:sz w:val="16"/>
          <w:szCs w:val="16"/>
        </w:rPr>
        <w:tab/>
        <w:t xml:space="preserve">                             git </w:t>
      </w:r>
      <w:proofErr w:type="spellStart"/>
      <w:r w:rsidRPr="00903690">
        <w:rPr>
          <w:rFonts w:ascii="Cascadia Code SemiBold" w:hAnsi="Cascadia Code SemiBold" w:cs="Cascadia Code SemiBold"/>
          <w:sz w:val="16"/>
          <w:szCs w:val="16"/>
        </w:rPr>
        <w:t>init</w:t>
      </w:r>
      <w:proofErr w:type="spellEnd"/>
      <w:r w:rsidRPr="00903690">
        <w:rPr>
          <w:rFonts w:ascii="Cascadia Code SemiBold" w:hAnsi="Cascadia Code SemiBold" w:cs="Cascadia Code SemiBold"/>
          <w:sz w:val="16"/>
          <w:szCs w:val="16"/>
        </w:rPr>
        <w:tab/>
      </w:r>
      <w:r w:rsidR="006D2952">
        <w:rPr>
          <w:rFonts w:ascii="Cascadia Code SemiBold" w:hAnsi="Cascadia Code SemiBold" w:cs="Cascadia Code SemiBold"/>
          <w:sz w:val="16"/>
          <w:szCs w:val="16"/>
        </w:rPr>
        <w:tab/>
      </w:r>
      <w:r w:rsidR="007F5668" w:rsidRPr="00903690">
        <w:rPr>
          <w:rFonts w:ascii="Cascadia Code SemiBold" w:hAnsi="Cascadia Code SemiBold" w:cs="Cascadia Code SemiBold"/>
          <w:b/>
          <w:bCs/>
          <w:sz w:val="16"/>
          <w:szCs w:val="16"/>
        </w:rPr>
        <w:tab/>
      </w:r>
      <w:r w:rsidR="007F5668" w:rsidRPr="00903690">
        <w:rPr>
          <w:rFonts w:ascii="Cascadia Code SemiBold" w:hAnsi="Cascadia Code SemiBold" w:cs="Cascadia Code SemiBold"/>
          <w:b/>
          <w:bCs/>
          <w:sz w:val="16"/>
          <w:szCs w:val="16"/>
        </w:rPr>
        <w:tab/>
      </w:r>
      <w:r w:rsidR="007F5668" w:rsidRPr="00903690">
        <w:rPr>
          <w:rFonts w:ascii="Cascadia Code SemiBold" w:hAnsi="Cascadia Code SemiBold" w:cs="Cascadia Code SemiBold"/>
          <w:b/>
          <w:bCs/>
          <w:sz w:val="16"/>
          <w:szCs w:val="16"/>
        </w:rPr>
        <w:tab/>
      </w:r>
      <w:r w:rsidR="007F5668" w:rsidRPr="00903690">
        <w:rPr>
          <w:rFonts w:ascii="Cascadia Code SemiBold" w:hAnsi="Cascadia Code SemiBold" w:cs="Cascadia Code SemiBold"/>
          <w:b/>
          <w:bCs/>
          <w:sz w:val="16"/>
          <w:szCs w:val="16"/>
        </w:rPr>
        <w:tab/>
      </w:r>
      <w:r w:rsidR="007F5668" w:rsidRPr="00903690">
        <w:rPr>
          <w:rFonts w:ascii="Cascadia Code SemiBold" w:hAnsi="Cascadia Code SemiBold" w:cs="Cascadia Code SemiBold"/>
          <w:b/>
          <w:bCs/>
          <w:sz w:val="16"/>
          <w:szCs w:val="16"/>
        </w:rPr>
        <w:tab/>
      </w:r>
      <w:r w:rsidR="007F5668" w:rsidRPr="00903690">
        <w:rPr>
          <w:rFonts w:ascii="Cascadia Code SemiBold" w:hAnsi="Cascadia Code SemiBold" w:cs="Cascadia Code SemiBold"/>
          <w:b/>
          <w:bCs/>
          <w:sz w:val="16"/>
          <w:szCs w:val="16"/>
        </w:rPr>
        <w:tab/>
      </w:r>
      <w:r w:rsidR="007F5668" w:rsidRPr="00903690">
        <w:rPr>
          <w:rFonts w:ascii="Cascadia Code SemiBold" w:hAnsi="Cascadia Code SemiBold" w:cs="Cascadia Code SemiBold"/>
          <w:b/>
          <w:bCs/>
          <w:sz w:val="16"/>
          <w:szCs w:val="16"/>
        </w:rPr>
        <w:tab/>
      </w:r>
      <w:r w:rsidR="007F5668" w:rsidRPr="00903690">
        <w:rPr>
          <w:rFonts w:ascii="Cascadia Code SemiBold" w:hAnsi="Cascadia Code SemiBold" w:cs="Cascadia Code SemiBold"/>
          <w:b/>
          <w:bCs/>
          <w:sz w:val="16"/>
          <w:szCs w:val="16"/>
        </w:rPr>
        <w:tab/>
      </w:r>
      <w:r w:rsidR="007F5668" w:rsidRPr="00903690">
        <w:rPr>
          <w:rFonts w:ascii="Cascadia Code SemiBold" w:hAnsi="Cascadia Code SemiBold" w:cs="Cascadia Code SemiBold"/>
          <w:b/>
          <w:bCs/>
          <w:sz w:val="16"/>
          <w:szCs w:val="16"/>
        </w:rPr>
        <w:tab/>
      </w:r>
    </w:p>
    <w:p w14:paraId="08DEF0CF" w14:textId="16BC490D" w:rsidR="00913B5B" w:rsidRPr="00903690" w:rsidRDefault="007F5668">
      <w:pPr>
        <w:rPr>
          <w:rFonts w:ascii="Cascadia Code SemiBold" w:hAnsi="Cascadia Code SemiBold" w:cs="Cascadia Code SemiBold"/>
          <w:sz w:val="16"/>
          <w:szCs w:val="16"/>
        </w:rPr>
      </w:pPr>
      <w:r w:rsidRPr="00903690">
        <w:rPr>
          <w:rFonts w:ascii="Cascadia Code SemiBold" w:hAnsi="Cascadia Code SemiBold" w:cs="Cascadia Code SemiBold"/>
          <w:color w:val="00B050"/>
          <w:sz w:val="16"/>
          <w:szCs w:val="16"/>
        </w:rPr>
        <w:t>To config the author</w:t>
      </w:r>
      <w:r w:rsidRPr="00903690">
        <w:rPr>
          <w:rFonts w:ascii="Cascadia Code SemiBold" w:hAnsi="Cascadia Code SemiBold" w:cs="Cascadia Code SemiBold"/>
          <w:color w:val="00B050"/>
          <w:sz w:val="16"/>
          <w:szCs w:val="16"/>
        </w:rPr>
        <w:tab/>
      </w:r>
      <w:r w:rsidRPr="00903690">
        <w:rPr>
          <w:rFonts w:ascii="Cascadia Code SemiBold" w:hAnsi="Cascadia Code SemiBold" w:cs="Cascadia Code SemiBold"/>
          <w:color w:val="FF0000"/>
          <w:sz w:val="16"/>
          <w:szCs w:val="16"/>
        </w:rPr>
        <w:tab/>
      </w:r>
      <w:r w:rsidRPr="00903690">
        <w:rPr>
          <w:rFonts w:ascii="Cascadia Code SemiBold" w:hAnsi="Cascadia Code SemiBold" w:cs="Cascadia Code SemiBold"/>
          <w:color w:val="FF0000"/>
          <w:sz w:val="16"/>
          <w:szCs w:val="16"/>
        </w:rPr>
        <w:tab/>
      </w:r>
      <w:r w:rsidRPr="00903690">
        <w:rPr>
          <w:rFonts w:ascii="Cascadia Code SemiBold" w:hAnsi="Cascadia Code SemiBold" w:cs="Cascadia Code SemiBold"/>
          <w:color w:val="FF0000"/>
          <w:sz w:val="16"/>
          <w:szCs w:val="16"/>
        </w:rPr>
        <w:tab/>
      </w:r>
      <w:r w:rsidRPr="00903690">
        <w:rPr>
          <w:rFonts w:ascii="Cascadia Code SemiBold" w:hAnsi="Cascadia Code SemiBold" w:cs="Cascadia Code SemiBold"/>
          <w:color w:val="FF0000"/>
          <w:sz w:val="16"/>
          <w:szCs w:val="16"/>
        </w:rPr>
        <w:tab/>
      </w:r>
      <w:r w:rsidRPr="00903690">
        <w:rPr>
          <w:rFonts w:ascii="Cascadia Code SemiBold" w:hAnsi="Cascadia Code SemiBold" w:cs="Cascadia Code SemiBold"/>
          <w:color w:val="FF0000"/>
          <w:sz w:val="16"/>
          <w:szCs w:val="16"/>
        </w:rPr>
        <w:tab/>
      </w:r>
      <w:r w:rsidRPr="00903690">
        <w:rPr>
          <w:rFonts w:ascii="Cascadia Code SemiBold" w:hAnsi="Cascadia Code SemiBold" w:cs="Cascadia Code SemiBold"/>
          <w:color w:val="FF0000"/>
          <w:sz w:val="16"/>
          <w:szCs w:val="16"/>
        </w:rPr>
        <w:tab/>
      </w:r>
      <w:r w:rsidRPr="00903690">
        <w:rPr>
          <w:rFonts w:ascii="Cascadia Code SemiBold" w:hAnsi="Cascadia Code SemiBold" w:cs="Cascadia Code SemiBold"/>
          <w:color w:val="FF0000"/>
          <w:sz w:val="16"/>
          <w:szCs w:val="16"/>
        </w:rPr>
        <w:tab/>
      </w:r>
      <w:r w:rsidRPr="00903690">
        <w:rPr>
          <w:rFonts w:ascii="Cascadia Code SemiBold" w:hAnsi="Cascadia Code SemiBold" w:cs="Cascadia Code SemiBold"/>
          <w:color w:val="FF0000"/>
          <w:sz w:val="16"/>
          <w:szCs w:val="16"/>
        </w:rPr>
        <w:tab/>
      </w:r>
      <w:r w:rsidRPr="00903690">
        <w:rPr>
          <w:rFonts w:ascii="Cascadia Code SemiBold" w:hAnsi="Cascadia Code SemiBold" w:cs="Cascadia Code SemiBold"/>
          <w:color w:val="FF0000"/>
          <w:sz w:val="16"/>
          <w:szCs w:val="16"/>
        </w:rPr>
        <w:tab/>
      </w:r>
      <w:r w:rsidRPr="00903690">
        <w:rPr>
          <w:rFonts w:ascii="Cascadia Code SemiBold" w:hAnsi="Cascadia Code SemiBold" w:cs="Cascadia Code SemiBold"/>
          <w:color w:val="FF0000"/>
          <w:sz w:val="16"/>
          <w:szCs w:val="16"/>
        </w:rPr>
        <w:tab/>
        <w:t xml:space="preserve">                             </w:t>
      </w:r>
      <w:r w:rsidRPr="00903690">
        <w:rPr>
          <w:rFonts w:ascii="Cascadia Code SemiBold" w:hAnsi="Cascadia Code SemiBold" w:cs="Cascadia Code SemiBold"/>
          <w:sz w:val="16"/>
          <w:szCs w:val="16"/>
        </w:rPr>
        <w:t>git config</w:t>
      </w:r>
      <w:r w:rsidR="004D559B" w:rsidRPr="00903690">
        <w:rPr>
          <w:rFonts w:ascii="Cascadia Code SemiBold" w:hAnsi="Cascadia Code SemiBold" w:cs="Cascadia Code SemiBold"/>
          <w:sz w:val="16"/>
          <w:szCs w:val="16"/>
        </w:rPr>
        <w:t xml:space="preserve"> --</w:t>
      </w:r>
      <w:r w:rsidRPr="00903690">
        <w:rPr>
          <w:rFonts w:ascii="Cascadia Code SemiBold" w:hAnsi="Cascadia Code SemiBold" w:cs="Cascadia Code SemiBold"/>
          <w:sz w:val="16"/>
          <w:szCs w:val="16"/>
        </w:rPr>
        <w:t xml:space="preserve">global </w:t>
      </w:r>
      <w:proofErr w:type="spellStart"/>
      <w:r w:rsidRPr="00903690">
        <w:rPr>
          <w:rFonts w:ascii="Cascadia Code SemiBold" w:hAnsi="Cascadia Code SemiBold" w:cs="Cascadia Code SemiBold"/>
          <w:sz w:val="16"/>
          <w:szCs w:val="16"/>
        </w:rPr>
        <w:t>user.email</w:t>
      </w:r>
      <w:proofErr w:type="spellEnd"/>
      <w:r w:rsidRPr="00903690">
        <w:rPr>
          <w:rFonts w:ascii="Cascadia Code SemiBold" w:hAnsi="Cascadia Code SemiBold" w:cs="Cascadia Code SemiBold"/>
          <w:sz w:val="16"/>
          <w:szCs w:val="16"/>
        </w:rPr>
        <w:t xml:space="preserve"> “&lt;your</w:t>
      </w:r>
      <w:r w:rsidR="00891D10" w:rsidRPr="00903690">
        <w:rPr>
          <w:rFonts w:ascii="Cascadia Code SemiBold" w:hAnsi="Cascadia Code SemiBold" w:cs="Cascadia Code SemiBold"/>
          <w:sz w:val="16"/>
          <w:szCs w:val="16"/>
        </w:rPr>
        <w:t xml:space="preserve"> e</w:t>
      </w:r>
      <w:r w:rsidRPr="00903690">
        <w:rPr>
          <w:rFonts w:ascii="Cascadia Code SemiBold" w:hAnsi="Cascadia Code SemiBold" w:cs="Cascadia Code SemiBold"/>
          <w:sz w:val="16"/>
          <w:szCs w:val="16"/>
        </w:rPr>
        <w:t>mail&gt;”</w:t>
      </w:r>
      <w:r w:rsidR="00913B5B">
        <w:rPr>
          <w:rFonts w:ascii="Cascadia Code SemiBold" w:hAnsi="Cascadia Code SemiBold" w:cs="Cascadia Code SemiBold"/>
          <w:sz w:val="16"/>
          <w:szCs w:val="16"/>
        </w:rPr>
        <w:t xml:space="preserve">                                                                                  </w:t>
      </w:r>
      <w:r w:rsidR="00913B5B" w:rsidRPr="00903690">
        <w:rPr>
          <w:rFonts w:ascii="Cascadia Code SemiBold" w:hAnsi="Cascadia Code SemiBold" w:cs="Cascadia Code SemiBold"/>
          <w:color w:val="00B050"/>
          <w:sz w:val="16"/>
          <w:szCs w:val="16"/>
        </w:rPr>
        <w:t>*To link the remote repo</w:t>
      </w:r>
      <w:r w:rsidR="00913B5B" w:rsidRPr="00903690">
        <w:rPr>
          <w:rFonts w:ascii="Cascadia Code SemiBold" w:hAnsi="Cascadia Code SemiBold" w:cs="Cascadia Code SemiBold"/>
          <w:color w:val="00B050"/>
          <w:sz w:val="16"/>
          <w:szCs w:val="16"/>
        </w:rPr>
        <w:tab/>
      </w:r>
      <w:r w:rsidR="00913B5B" w:rsidRPr="00903690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913B5B" w:rsidRPr="00903690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913B5B" w:rsidRPr="00903690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913B5B" w:rsidRPr="00903690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913B5B" w:rsidRPr="00903690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913B5B" w:rsidRPr="00903690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913B5B" w:rsidRPr="00903690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913B5B" w:rsidRPr="00903690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913B5B" w:rsidRPr="00903690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913B5B" w:rsidRPr="00903690">
        <w:rPr>
          <w:rFonts w:ascii="Cascadia Code SemiBold" w:hAnsi="Cascadia Code SemiBold" w:cs="Cascadia Code SemiBold"/>
          <w:color w:val="00B0F0"/>
          <w:sz w:val="16"/>
          <w:szCs w:val="16"/>
        </w:rPr>
        <w:tab/>
        <w:t xml:space="preserve">                           </w:t>
      </w:r>
      <w:r w:rsidR="00913B5B" w:rsidRPr="00903690">
        <w:rPr>
          <w:rFonts w:ascii="Cascadia Code SemiBold" w:hAnsi="Cascadia Code SemiBold" w:cs="Cascadia Code SemiBold"/>
          <w:sz w:val="16"/>
          <w:szCs w:val="16"/>
        </w:rPr>
        <w:t xml:space="preserve">git remote add origin </w:t>
      </w:r>
      <w:hyperlink r:id="rId4" w:history="1">
        <w:r w:rsidR="00913B5B" w:rsidRPr="00903690">
          <w:rPr>
            <w:rStyle w:val="Hyperlink"/>
            <w:rFonts w:ascii="Cascadia Code SemiBold" w:hAnsi="Cascadia Code SemiBold" w:cs="Cascadia Code SemiBold"/>
            <w:sz w:val="16"/>
            <w:szCs w:val="16"/>
          </w:rPr>
          <w:t>https://github.com/Navdeep902/project.git</w:t>
        </w:r>
      </w:hyperlink>
      <w:r w:rsidR="00913B5B" w:rsidRPr="00903690">
        <w:rPr>
          <w:rFonts w:ascii="Cascadia Code SemiBold" w:hAnsi="Cascadia Code SemiBold" w:cs="Cascadia Code SemiBold"/>
          <w:sz w:val="16"/>
          <w:szCs w:val="16"/>
        </w:rPr>
        <w:t xml:space="preserve">                                                                                                     git remote -v</w:t>
      </w:r>
      <w:r w:rsidR="00913B5B" w:rsidRPr="00903690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913B5B" w:rsidRPr="00903690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913B5B" w:rsidRPr="00903690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913B5B" w:rsidRPr="00903690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913B5B" w:rsidRPr="00903690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913B5B" w:rsidRPr="00903690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913B5B" w:rsidRPr="00903690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913B5B" w:rsidRPr="00903690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913B5B" w:rsidRPr="00903690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913B5B" w:rsidRPr="00903690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913B5B" w:rsidRPr="00903690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913B5B" w:rsidRPr="00903690">
        <w:rPr>
          <w:rFonts w:ascii="Cascadia Code SemiBold" w:hAnsi="Cascadia Code SemiBold" w:cs="Cascadia Code SemiBold"/>
          <w:color w:val="00B0F0"/>
          <w:sz w:val="16"/>
          <w:szCs w:val="16"/>
        </w:rPr>
        <w:tab/>
        <w:t xml:space="preserve">                               </w:t>
      </w:r>
    </w:p>
    <w:p w14:paraId="6ED3748D" w14:textId="6BCE88DC" w:rsidR="00515DB0" w:rsidRPr="00515DB0" w:rsidRDefault="00891D10">
      <w:pPr>
        <w:rPr>
          <w:rFonts w:ascii="Cascadia Code SemiBold" w:hAnsi="Cascadia Code SemiBold" w:cs="Cascadia Code SemiBold"/>
          <w:color w:val="00B050"/>
          <w:sz w:val="16"/>
          <w:szCs w:val="16"/>
        </w:rPr>
      </w:pPr>
      <w:r w:rsidRPr="00903690">
        <w:rPr>
          <w:rFonts w:ascii="Cascadia Code SemiBold" w:hAnsi="Cascadia Code SemiBold" w:cs="Cascadia Code SemiBold"/>
          <w:color w:val="00B050"/>
          <w:sz w:val="16"/>
          <w:szCs w:val="16"/>
        </w:rPr>
        <w:t>To add a fil</w:t>
      </w:r>
      <w:r w:rsidR="00A8463D">
        <w:rPr>
          <w:rFonts w:ascii="Cascadia Code SemiBold" w:hAnsi="Cascadia Code SemiBold" w:cs="Cascadia Code SemiBold"/>
          <w:color w:val="00B050"/>
          <w:sz w:val="16"/>
          <w:szCs w:val="16"/>
        </w:rPr>
        <w:t>e</w:t>
      </w:r>
      <w:r w:rsidR="00FA4C4F">
        <w:rPr>
          <w:rFonts w:ascii="Cascadia Code SemiBold" w:hAnsi="Cascadia Code SemiBold" w:cs="Cascadia Code SemiBold"/>
          <w:color w:val="00B050"/>
          <w:sz w:val="16"/>
          <w:szCs w:val="16"/>
        </w:rPr>
        <w:t xml:space="preserve"> in staging area</w:t>
      </w:r>
      <w:r w:rsidR="004009B2" w:rsidRPr="00903690">
        <w:rPr>
          <w:rFonts w:ascii="Cascadia Code SemiBold" w:hAnsi="Cascadia Code SemiBold" w:cs="Cascadia Code SemiBold"/>
          <w:sz w:val="16"/>
          <w:szCs w:val="16"/>
        </w:rPr>
        <w:tab/>
      </w:r>
      <w:r w:rsidR="004009B2" w:rsidRPr="00903690">
        <w:rPr>
          <w:rFonts w:ascii="Cascadia Code SemiBold" w:hAnsi="Cascadia Code SemiBold" w:cs="Cascadia Code SemiBold"/>
          <w:sz w:val="16"/>
          <w:szCs w:val="16"/>
        </w:rPr>
        <w:tab/>
      </w:r>
      <w:r w:rsidR="004009B2" w:rsidRPr="00903690">
        <w:rPr>
          <w:rFonts w:ascii="Cascadia Code SemiBold" w:hAnsi="Cascadia Code SemiBold" w:cs="Cascadia Code SemiBold"/>
          <w:sz w:val="16"/>
          <w:szCs w:val="16"/>
        </w:rPr>
        <w:tab/>
      </w:r>
      <w:r w:rsidR="004009B2" w:rsidRPr="00903690">
        <w:rPr>
          <w:rFonts w:ascii="Cascadia Code SemiBold" w:hAnsi="Cascadia Code SemiBold" w:cs="Cascadia Code SemiBold"/>
          <w:sz w:val="16"/>
          <w:szCs w:val="16"/>
        </w:rPr>
        <w:tab/>
      </w:r>
      <w:r w:rsidR="004009B2" w:rsidRPr="00903690">
        <w:rPr>
          <w:rFonts w:ascii="Cascadia Code SemiBold" w:hAnsi="Cascadia Code SemiBold" w:cs="Cascadia Code SemiBold"/>
          <w:sz w:val="16"/>
          <w:szCs w:val="16"/>
        </w:rPr>
        <w:tab/>
      </w:r>
      <w:r w:rsidR="004009B2" w:rsidRPr="00903690">
        <w:rPr>
          <w:rFonts w:ascii="Cascadia Code SemiBold" w:hAnsi="Cascadia Code SemiBold" w:cs="Cascadia Code SemiBold"/>
          <w:sz w:val="16"/>
          <w:szCs w:val="16"/>
        </w:rPr>
        <w:tab/>
      </w:r>
      <w:r w:rsidR="004009B2" w:rsidRPr="00903690">
        <w:rPr>
          <w:rFonts w:ascii="Cascadia Code SemiBold" w:hAnsi="Cascadia Code SemiBold" w:cs="Cascadia Code SemiBold"/>
          <w:sz w:val="16"/>
          <w:szCs w:val="16"/>
        </w:rPr>
        <w:tab/>
      </w:r>
      <w:r w:rsidR="004009B2" w:rsidRPr="00903690">
        <w:rPr>
          <w:rFonts w:ascii="Cascadia Code SemiBold" w:hAnsi="Cascadia Code SemiBold" w:cs="Cascadia Code SemiBold"/>
          <w:sz w:val="16"/>
          <w:szCs w:val="16"/>
        </w:rPr>
        <w:tab/>
      </w:r>
      <w:r w:rsidR="004009B2" w:rsidRPr="00903690">
        <w:rPr>
          <w:rFonts w:ascii="Cascadia Code SemiBold" w:hAnsi="Cascadia Code SemiBold" w:cs="Cascadia Code SemiBold"/>
          <w:sz w:val="16"/>
          <w:szCs w:val="16"/>
        </w:rPr>
        <w:tab/>
      </w:r>
      <w:r w:rsidR="004009B2" w:rsidRPr="00903690">
        <w:rPr>
          <w:rFonts w:ascii="Cascadia Code SemiBold" w:hAnsi="Cascadia Code SemiBold" w:cs="Cascadia Code SemiBold"/>
          <w:sz w:val="16"/>
          <w:szCs w:val="16"/>
        </w:rPr>
        <w:tab/>
        <w:t xml:space="preserve">                             git add &lt;file name&gt;</w:t>
      </w:r>
      <w:r w:rsidR="004009B2" w:rsidRPr="00903690">
        <w:rPr>
          <w:rFonts w:ascii="Cascadia Code SemiBold" w:hAnsi="Cascadia Code SemiBold" w:cs="Cascadia Code SemiBold"/>
          <w:sz w:val="16"/>
          <w:szCs w:val="16"/>
        </w:rPr>
        <w:tab/>
      </w:r>
      <w:r w:rsidR="00AC4026" w:rsidRPr="00903690">
        <w:rPr>
          <w:rFonts w:ascii="Cascadia Code SemiBold" w:hAnsi="Cascadia Code SemiBold" w:cs="Cascadia Code SemiBold"/>
          <w:sz w:val="16"/>
          <w:szCs w:val="16"/>
        </w:rPr>
        <w:tab/>
      </w:r>
      <w:r w:rsidR="00AC4026" w:rsidRPr="00903690">
        <w:rPr>
          <w:rFonts w:ascii="Cascadia Code SemiBold" w:hAnsi="Cascadia Code SemiBold" w:cs="Cascadia Code SemiBold"/>
          <w:sz w:val="16"/>
          <w:szCs w:val="16"/>
        </w:rPr>
        <w:tab/>
      </w:r>
      <w:r w:rsidR="00AC4026" w:rsidRPr="00903690">
        <w:rPr>
          <w:rFonts w:ascii="Cascadia Code SemiBold" w:hAnsi="Cascadia Code SemiBold" w:cs="Cascadia Code SemiBold"/>
          <w:sz w:val="16"/>
          <w:szCs w:val="16"/>
        </w:rPr>
        <w:tab/>
      </w:r>
      <w:r w:rsidR="00AC4026" w:rsidRPr="00903690">
        <w:rPr>
          <w:rFonts w:ascii="Cascadia Code SemiBold" w:hAnsi="Cascadia Code SemiBold" w:cs="Cascadia Code SemiBold"/>
          <w:sz w:val="16"/>
          <w:szCs w:val="16"/>
        </w:rPr>
        <w:tab/>
      </w:r>
      <w:r w:rsidR="00AC4026" w:rsidRPr="00903690">
        <w:rPr>
          <w:rFonts w:ascii="Cascadia Code SemiBold" w:hAnsi="Cascadia Code SemiBold" w:cs="Cascadia Code SemiBold"/>
          <w:sz w:val="16"/>
          <w:szCs w:val="16"/>
        </w:rPr>
        <w:tab/>
      </w:r>
      <w:r w:rsidR="00AC4026" w:rsidRPr="00903690">
        <w:rPr>
          <w:rFonts w:ascii="Cascadia Code SemiBold" w:hAnsi="Cascadia Code SemiBold" w:cs="Cascadia Code SemiBold"/>
          <w:sz w:val="16"/>
          <w:szCs w:val="16"/>
        </w:rPr>
        <w:tab/>
      </w:r>
      <w:r w:rsidR="00AC4026" w:rsidRPr="00903690">
        <w:rPr>
          <w:rFonts w:ascii="Cascadia Code SemiBold" w:hAnsi="Cascadia Code SemiBold" w:cs="Cascadia Code SemiBold"/>
          <w:sz w:val="16"/>
          <w:szCs w:val="16"/>
        </w:rPr>
        <w:tab/>
      </w:r>
      <w:r w:rsidR="00AC4026" w:rsidRPr="00903690">
        <w:rPr>
          <w:rFonts w:ascii="Cascadia Code SemiBold" w:hAnsi="Cascadia Code SemiBold" w:cs="Cascadia Code SemiBold"/>
          <w:sz w:val="16"/>
          <w:szCs w:val="16"/>
        </w:rPr>
        <w:tab/>
      </w:r>
      <w:r w:rsidR="00AC4026" w:rsidRPr="00903690">
        <w:rPr>
          <w:rFonts w:ascii="Cascadia Code SemiBold" w:hAnsi="Cascadia Code SemiBold" w:cs="Cascadia Code SemiBold"/>
          <w:sz w:val="16"/>
          <w:szCs w:val="16"/>
        </w:rPr>
        <w:tab/>
      </w:r>
      <w:r w:rsidR="00AC4026" w:rsidRPr="00903690">
        <w:rPr>
          <w:rFonts w:ascii="Cascadia Code SemiBold" w:hAnsi="Cascadia Code SemiBold" w:cs="Cascadia Code SemiBold"/>
          <w:sz w:val="16"/>
          <w:szCs w:val="16"/>
        </w:rPr>
        <w:tab/>
      </w:r>
      <w:r w:rsidR="002D0F42">
        <w:rPr>
          <w:rFonts w:ascii="Cascadia Code SemiBold" w:hAnsi="Cascadia Code SemiBold" w:cs="Cascadia Code SemiBold"/>
          <w:sz w:val="16"/>
          <w:szCs w:val="16"/>
        </w:rPr>
        <w:t xml:space="preserve">                        </w:t>
      </w:r>
      <w:r w:rsidR="00AC4026" w:rsidRPr="00903690">
        <w:rPr>
          <w:rFonts w:ascii="Cascadia Code SemiBold" w:hAnsi="Cascadia Code SemiBold" w:cs="Cascadia Code SemiBold"/>
          <w:color w:val="00B050"/>
          <w:sz w:val="16"/>
          <w:szCs w:val="16"/>
        </w:rPr>
        <w:t xml:space="preserve">To commit file </w:t>
      </w:r>
      <w:r w:rsidR="00625D42" w:rsidRPr="00903690">
        <w:rPr>
          <w:rFonts w:ascii="Cascadia Code SemiBold" w:hAnsi="Cascadia Code SemiBold" w:cs="Cascadia Code SemiBold"/>
          <w:color w:val="FF0000"/>
          <w:sz w:val="16"/>
          <w:szCs w:val="16"/>
        </w:rPr>
        <w:tab/>
      </w:r>
      <w:r w:rsidR="00625D42" w:rsidRPr="00903690">
        <w:rPr>
          <w:rFonts w:ascii="Cascadia Code SemiBold" w:hAnsi="Cascadia Code SemiBold" w:cs="Cascadia Code SemiBold"/>
          <w:color w:val="FF0000"/>
          <w:sz w:val="16"/>
          <w:szCs w:val="16"/>
        </w:rPr>
        <w:tab/>
      </w:r>
      <w:r w:rsidR="00625D42" w:rsidRPr="00903690">
        <w:rPr>
          <w:rFonts w:ascii="Cascadia Code SemiBold" w:hAnsi="Cascadia Code SemiBold" w:cs="Cascadia Code SemiBold"/>
          <w:color w:val="FF0000"/>
          <w:sz w:val="16"/>
          <w:szCs w:val="16"/>
        </w:rPr>
        <w:tab/>
      </w:r>
      <w:r w:rsidR="00625D42" w:rsidRPr="00903690">
        <w:rPr>
          <w:rFonts w:ascii="Cascadia Code SemiBold" w:hAnsi="Cascadia Code SemiBold" w:cs="Cascadia Code SemiBold"/>
          <w:color w:val="FF0000"/>
          <w:sz w:val="16"/>
          <w:szCs w:val="16"/>
        </w:rPr>
        <w:tab/>
      </w:r>
      <w:r w:rsidR="00625D42" w:rsidRPr="00903690">
        <w:rPr>
          <w:rFonts w:ascii="Cascadia Code SemiBold" w:hAnsi="Cascadia Code SemiBold" w:cs="Cascadia Code SemiBold"/>
          <w:color w:val="FF0000"/>
          <w:sz w:val="16"/>
          <w:szCs w:val="16"/>
        </w:rPr>
        <w:tab/>
      </w:r>
      <w:r w:rsidR="00625D42" w:rsidRPr="00903690">
        <w:rPr>
          <w:rFonts w:ascii="Cascadia Code SemiBold" w:hAnsi="Cascadia Code SemiBold" w:cs="Cascadia Code SemiBold"/>
          <w:color w:val="FF0000"/>
          <w:sz w:val="16"/>
          <w:szCs w:val="16"/>
        </w:rPr>
        <w:tab/>
      </w:r>
      <w:r w:rsidR="00625D42" w:rsidRPr="00903690">
        <w:rPr>
          <w:rFonts w:ascii="Cascadia Code SemiBold" w:hAnsi="Cascadia Code SemiBold" w:cs="Cascadia Code SemiBold"/>
          <w:color w:val="FF0000"/>
          <w:sz w:val="16"/>
          <w:szCs w:val="16"/>
        </w:rPr>
        <w:tab/>
      </w:r>
      <w:r w:rsidR="00625D42" w:rsidRPr="00903690">
        <w:rPr>
          <w:rFonts w:ascii="Cascadia Code SemiBold" w:hAnsi="Cascadia Code SemiBold" w:cs="Cascadia Code SemiBold"/>
          <w:color w:val="FF0000"/>
          <w:sz w:val="16"/>
          <w:szCs w:val="16"/>
        </w:rPr>
        <w:tab/>
      </w:r>
      <w:r w:rsidR="00625D42" w:rsidRPr="00903690">
        <w:rPr>
          <w:rFonts w:ascii="Cascadia Code SemiBold" w:hAnsi="Cascadia Code SemiBold" w:cs="Cascadia Code SemiBold"/>
          <w:color w:val="FF0000"/>
          <w:sz w:val="16"/>
          <w:szCs w:val="16"/>
        </w:rPr>
        <w:tab/>
      </w:r>
      <w:r w:rsidR="00625D42" w:rsidRPr="00903690">
        <w:rPr>
          <w:rFonts w:ascii="Cascadia Code SemiBold" w:hAnsi="Cascadia Code SemiBold" w:cs="Cascadia Code SemiBold"/>
          <w:color w:val="FF0000"/>
          <w:sz w:val="16"/>
          <w:szCs w:val="16"/>
        </w:rPr>
        <w:tab/>
      </w:r>
      <w:r w:rsidR="00625D42" w:rsidRPr="00903690">
        <w:rPr>
          <w:rFonts w:ascii="Cascadia Code SemiBold" w:hAnsi="Cascadia Code SemiBold" w:cs="Cascadia Code SemiBold"/>
          <w:color w:val="FF0000"/>
          <w:sz w:val="16"/>
          <w:szCs w:val="16"/>
        </w:rPr>
        <w:tab/>
      </w:r>
      <w:r w:rsidR="00625D42" w:rsidRPr="00903690">
        <w:rPr>
          <w:rFonts w:ascii="Cascadia Code SemiBold" w:hAnsi="Cascadia Code SemiBold" w:cs="Cascadia Code SemiBold"/>
          <w:color w:val="FF0000"/>
          <w:sz w:val="16"/>
          <w:szCs w:val="16"/>
        </w:rPr>
        <w:tab/>
        <w:t xml:space="preserve">                               </w:t>
      </w:r>
      <w:r w:rsidR="00625D42" w:rsidRPr="00903690">
        <w:rPr>
          <w:rFonts w:ascii="Cascadia Code SemiBold" w:hAnsi="Cascadia Code SemiBold" w:cs="Cascadia Code SemiBold"/>
          <w:sz w:val="16"/>
          <w:szCs w:val="16"/>
        </w:rPr>
        <w:t>git commit &lt;file name&gt;</w:t>
      </w:r>
      <w:r w:rsidR="00E56E20" w:rsidRPr="00903690">
        <w:rPr>
          <w:rFonts w:ascii="Cascadia Code SemiBold" w:hAnsi="Cascadia Code SemiBold" w:cs="Cascadia Code SemiBold"/>
          <w:sz w:val="16"/>
          <w:szCs w:val="16"/>
        </w:rPr>
        <w:t xml:space="preserve"> </w:t>
      </w:r>
      <w:r w:rsidR="00625D42" w:rsidRPr="00903690">
        <w:rPr>
          <w:rFonts w:ascii="Cascadia Code SemiBold" w:hAnsi="Cascadia Code SemiBold" w:cs="Cascadia Code SemiBold"/>
          <w:sz w:val="16"/>
          <w:szCs w:val="16"/>
        </w:rPr>
        <w:t xml:space="preserve">-m “first commit by </w:t>
      </w:r>
      <w:proofErr w:type="gramStart"/>
      <w:r w:rsidR="00625D42" w:rsidRPr="00903690">
        <w:rPr>
          <w:rFonts w:ascii="Cascadia Code SemiBold" w:hAnsi="Cascadia Code SemiBold" w:cs="Cascadia Code SemiBold"/>
          <w:sz w:val="16"/>
          <w:szCs w:val="16"/>
        </w:rPr>
        <w:t xml:space="preserve">me”  </w:t>
      </w:r>
      <w:r w:rsidR="00625D42" w:rsidRPr="00903690">
        <w:rPr>
          <w:rFonts w:ascii="Cascadia Code SemiBold" w:hAnsi="Cascadia Code SemiBold" w:cs="Cascadia Code SemiBold"/>
          <w:sz w:val="16"/>
          <w:szCs w:val="16"/>
        </w:rPr>
        <w:tab/>
      </w:r>
      <w:proofErr w:type="gramEnd"/>
      <w:r w:rsidR="00625D42" w:rsidRPr="00903690">
        <w:rPr>
          <w:rFonts w:ascii="Cascadia Code SemiBold" w:hAnsi="Cascadia Code SemiBold" w:cs="Cascadia Code SemiBold"/>
          <w:sz w:val="16"/>
          <w:szCs w:val="16"/>
        </w:rPr>
        <w:tab/>
      </w:r>
      <w:r w:rsidR="00625D42" w:rsidRPr="00903690">
        <w:rPr>
          <w:rFonts w:ascii="Cascadia Code SemiBold" w:hAnsi="Cascadia Code SemiBold" w:cs="Cascadia Code SemiBold"/>
          <w:sz w:val="16"/>
          <w:szCs w:val="16"/>
        </w:rPr>
        <w:tab/>
      </w:r>
      <w:r w:rsidR="00625D42" w:rsidRPr="00903690">
        <w:rPr>
          <w:rFonts w:ascii="Cascadia Code SemiBold" w:hAnsi="Cascadia Code SemiBold" w:cs="Cascadia Code SemiBold"/>
          <w:sz w:val="16"/>
          <w:szCs w:val="16"/>
        </w:rPr>
        <w:tab/>
      </w:r>
      <w:r w:rsidR="00625D42" w:rsidRPr="00903690">
        <w:rPr>
          <w:rFonts w:ascii="Cascadia Code SemiBold" w:hAnsi="Cascadia Code SemiBold" w:cs="Cascadia Code SemiBold"/>
          <w:sz w:val="16"/>
          <w:szCs w:val="16"/>
        </w:rPr>
        <w:tab/>
      </w:r>
      <w:r w:rsidR="00625D42" w:rsidRPr="00903690">
        <w:rPr>
          <w:rFonts w:ascii="Cascadia Code SemiBold" w:hAnsi="Cascadia Code SemiBold" w:cs="Cascadia Code SemiBold"/>
          <w:sz w:val="16"/>
          <w:szCs w:val="16"/>
        </w:rPr>
        <w:tab/>
      </w:r>
      <w:r w:rsidR="00625D42" w:rsidRPr="00903690">
        <w:rPr>
          <w:rFonts w:ascii="Cascadia Code SemiBold" w:hAnsi="Cascadia Code SemiBold" w:cs="Cascadia Code SemiBold"/>
          <w:sz w:val="16"/>
          <w:szCs w:val="16"/>
        </w:rPr>
        <w:tab/>
        <w:t xml:space="preserve">                            </w:t>
      </w:r>
      <w:r w:rsidR="00625D42" w:rsidRPr="002D0F42">
        <w:rPr>
          <w:rFonts w:ascii="Cascadia Code SemiBold" w:hAnsi="Cascadia Code SemiBold" w:cs="Cascadia Code SemiBold"/>
          <w:sz w:val="16"/>
          <w:szCs w:val="16"/>
        </w:rPr>
        <w:t>or</w:t>
      </w:r>
      <w:r w:rsidR="00625D42" w:rsidRPr="00903690">
        <w:rPr>
          <w:rFonts w:ascii="Cascadia Code SemiBold" w:hAnsi="Cascadia Code SemiBold" w:cs="Cascadia Code SemiBold"/>
          <w:sz w:val="16"/>
          <w:szCs w:val="16"/>
        </w:rPr>
        <w:tab/>
      </w:r>
      <w:r w:rsidR="00625D42" w:rsidRPr="00903690">
        <w:rPr>
          <w:rFonts w:ascii="Cascadia Code SemiBold" w:hAnsi="Cascadia Code SemiBold" w:cs="Cascadia Code SemiBold"/>
          <w:sz w:val="16"/>
          <w:szCs w:val="16"/>
        </w:rPr>
        <w:tab/>
      </w:r>
      <w:r w:rsidR="00625D42" w:rsidRPr="00903690">
        <w:rPr>
          <w:rFonts w:ascii="Cascadia Code SemiBold" w:hAnsi="Cascadia Code SemiBold" w:cs="Cascadia Code SemiBold"/>
          <w:sz w:val="16"/>
          <w:szCs w:val="16"/>
        </w:rPr>
        <w:tab/>
      </w:r>
      <w:r w:rsidR="00625D42" w:rsidRPr="00903690">
        <w:rPr>
          <w:rFonts w:ascii="Cascadia Code SemiBold" w:hAnsi="Cascadia Code SemiBold" w:cs="Cascadia Code SemiBold"/>
          <w:sz w:val="16"/>
          <w:szCs w:val="16"/>
        </w:rPr>
        <w:tab/>
      </w:r>
      <w:r w:rsidR="00625D42" w:rsidRPr="00903690">
        <w:rPr>
          <w:rFonts w:ascii="Cascadia Code SemiBold" w:hAnsi="Cascadia Code SemiBold" w:cs="Cascadia Code SemiBold"/>
          <w:sz w:val="16"/>
          <w:szCs w:val="16"/>
        </w:rPr>
        <w:tab/>
      </w:r>
      <w:r w:rsidR="00625D42" w:rsidRPr="00903690">
        <w:rPr>
          <w:rFonts w:ascii="Cascadia Code SemiBold" w:hAnsi="Cascadia Code SemiBold" w:cs="Cascadia Code SemiBold"/>
          <w:sz w:val="16"/>
          <w:szCs w:val="16"/>
        </w:rPr>
        <w:tab/>
      </w:r>
      <w:r w:rsidR="00625D42" w:rsidRPr="00903690">
        <w:rPr>
          <w:rFonts w:ascii="Cascadia Code SemiBold" w:hAnsi="Cascadia Code SemiBold" w:cs="Cascadia Code SemiBold"/>
          <w:sz w:val="16"/>
          <w:szCs w:val="16"/>
        </w:rPr>
        <w:tab/>
      </w:r>
      <w:r w:rsidR="00625D42" w:rsidRPr="00903690">
        <w:rPr>
          <w:rFonts w:ascii="Cascadia Code SemiBold" w:hAnsi="Cascadia Code SemiBold" w:cs="Cascadia Code SemiBold"/>
          <w:sz w:val="16"/>
          <w:szCs w:val="16"/>
        </w:rPr>
        <w:tab/>
      </w:r>
      <w:r w:rsidR="00625D42" w:rsidRPr="00903690">
        <w:rPr>
          <w:rFonts w:ascii="Cascadia Code SemiBold" w:hAnsi="Cascadia Code SemiBold" w:cs="Cascadia Code SemiBold"/>
          <w:sz w:val="16"/>
          <w:szCs w:val="16"/>
        </w:rPr>
        <w:tab/>
      </w:r>
      <w:r w:rsidR="00625D42" w:rsidRPr="00903690">
        <w:rPr>
          <w:rFonts w:ascii="Cascadia Code SemiBold" w:hAnsi="Cascadia Code SemiBold" w:cs="Cascadia Code SemiBold"/>
          <w:sz w:val="16"/>
          <w:szCs w:val="16"/>
        </w:rPr>
        <w:tab/>
      </w:r>
      <w:r w:rsidR="00625D42" w:rsidRPr="00903690">
        <w:rPr>
          <w:rFonts w:ascii="Cascadia Code SemiBold" w:hAnsi="Cascadia Code SemiBold" w:cs="Cascadia Code SemiBold"/>
          <w:sz w:val="16"/>
          <w:szCs w:val="16"/>
        </w:rPr>
        <w:tab/>
      </w:r>
      <w:r w:rsidR="00625D42" w:rsidRPr="00903690">
        <w:rPr>
          <w:rFonts w:ascii="Cascadia Code SemiBold" w:hAnsi="Cascadia Code SemiBold" w:cs="Cascadia Code SemiBold"/>
          <w:sz w:val="16"/>
          <w:szCs w:val="16"/>
        </w:rPr>
        <w:tab/>
      </w:r>
      <w:r w:rsidR="00625D42" w:rsidRPr="00903690">
        <w:rPr>
          <w:rFonts w:ascii="Cascadia Code SemiBold" w:hAnsi="Cascadia Code SemiBold" w:cs="Cascadia Code SemiBold"/>
          <w:sz w:val="16"/>
          <w:szCs w:val="16"/>
        </w:rPr>
        <w:tab/>
        <w:t xml:space="preserve">                  git commit -a -m “”  </w:t>
      </w:r>
      <w:r w:rsidR="00625D42" w:rsidRPr="00A00220">
        <w:rPr>
          <w:rFonts w:ascii="Cascadia Code SemiBold" w:hAnsi="Cascadia Code SemiBold" w:cs="Cascadia Code SemiBold"/>
          <w:color w:val="AEAAAA" w:themeColor="background2" w:themeShade="BF"/>
          <w:sz w:val="16"/>
          <w:szCs w:val="16"/>
        </w:rPr>
        <w:t xml:space="preserve">--&gt; all the files in </w:t>
      </w:r>
      <w:r w:rsidR="00BE1735" w:rsidRPr="00A00220">
        <w:rPr>
          <w:rFonts w:ascii="Cascadia Code SemiBold" w:hAnsi="Cascadia Code SemiBold" w:cs="Cascadia Code SemiBold"/>
          <w:color w:val="AEAAAA" w:themeColor="background2" w:themeShade="BF"/>
          <w:sz w:val="16"/>
          <w:szCs w:val="16"/>
        </w:rPr>
        <w:t>staging area</w:t>
      </w:r>
      <w:r w:rsidR="00A00220" w:rsidRPr="00A00220">
        <w:rPr>
          <w:rFonts w:ascii="Cascadia Code SemiBold" w:hAnsi="Cascadia Code SemiBold" w:cs="Cascadia Code SemiBold"/>
          <w:color w:val="AEAAAA" w:themeColor="background2" w:themeShade="BF"/>
          <w:sz w:val="16"/>
          <w:szCs w:val="16"/>
        </w:rPr>
        <w:t xml:space="preserve"> are likely to be push before that it is tag</w:t>
      </w:r>
    </w:p>
    <w:p w14:paraId="19C31168" w14:textId="77777777" w:rsidR="00515DB0" w:rsidRDefault="00561C82">
      <w:pPr>
        <w:rPr>
          <w:rFonts w:ascii="Cascadia Code SemiBold" w:hAnsi="Cascadia Code SemiBold" w:cs="Cascadia Code SemiBold"/>
          <w:color w:val="00B0F0"/>
          <w:sz w:val="16"/>
          <w:szCs w:val="16"/>
        </w:rPr>
      </w:pPr>
      <w:r w:rsidRPr="00903690">
        <w:rPr>
          <w:rFonts w:ascii="Cascadia Code SemiBold" w:hAnsi="Cascadia Code SemiBold" w:cs="Cascadia Code SemiBold"/>
          <w:color w:val="00B050"/>
          <w:sz w:val="16"/>
          <w:szCs w:val="16"/>
        </w:rPr>
        <w:t>To see info on untracked</w:t>
      </w:r>
      <w:r w:rsidR="00E66481">
        <w:rPr>
          <w:rFonts w:ascii="Cascadia Code SemiBold" w:hAnsi="Cascadia Code SemiBold" w:cs="Cascadia Code SemiBold"/>
          <w:color w:val="00B050"/>
          <w:sz w:val="16"/>
          <w:szCs w:val="16"/>
        </w:rPr>
        <w:t xml:space="preserve">, </w:t>
      </w:r>
      <w:r w:rsidRPr="00903690">
        <w:rPr>
          <w:rFonts w:ascii="Cascadia Code SemiBold" w:hAnsi="Cascadia Code SemiBold" w:cs="Cascadia Code SemiBold"/>
          <w:color w:val="00B050"/>
          <w:sz w:val="16"/>
          <w:szCs w:val="16"/>
        </w:rPr>
        <w:t>tack commit</w:t>
      </w:r>
      <w:r w:rsidRPr="00903690">
        <w:rPr>
          <w:rFonts w:ascii="Cascadia Code SemiBold" w:hAnsi="Cascadia Code SemiBold" w:cs="Cascadia Code SemiBold"/>
          <w:color w:val="00B050"/>
          <w:sz w:val="16"/>
          <w:szCs w:val="16"/>
        </w:rPr>
        <w:tab/>
        <w:t xml:space="preserve"> ex: No commit yet</w:t>
      </w:r>
      <w:r w:rsidRPr="00903690">
        <w:rPr>
          <w:rFonts w:ascii="Cascadia Code SemiBold" w:hAnsi="Cascadia Code SemiBold" w:cs="Cascadia Code SemiBold"/>
          <w:sz w:val="16"/>
          <w:szCs w:val="16"/>
        </w:rPr>
        <w:tab/>
      </w:r>
      <w:r w:rsidRPr="00903690">
        <w:rPr>
          <w:rFonts w:ascii="Cascadia Code SemiBold" w:hAnsi="Cascadia Code SemiBold" w:cs="Cascadia Code SemiBold"/>
          <w:sz w:val="16"/>
          <w:szCs w:val="16"/>
        </w:rPr>
        <w:tab/>
      </w:r>
      <w:r w:rsidRPr="00903690">
        <w:rPr>
          <w:rFonts w:ascii="Cascadia Code SemiBold" w:hAnsi="Cascadia Code SemiBold" w:cs="Cascadia Code SemiBold"/>
          <w:sz w:val="16"/>
          <w:szCs w:val="16"/>
        </w:rPr>
        <w:tab/>
      </w:r>
      <w:r w:rsidRPr="00903690">
        <w:rPr>
          <w:rFonts w:ascii="Cascadia Code SemiBold" w:hAnsi="Cascadia Code SemiBold" w:cs="Cascadia Code SemiBold"/>
          <w:sz w:val="16"/>
          <w:szCs w:val="16"/>
        </w:rPr>
        <w:tab/>
      </w:r>
      <w:r w:rsidRPr="00903690">
        <w:rPr>
          <w:rFonts w:ascii="Cascadia Code SemiBold" w:hAnsi="Cascadia Code SemiBold" w:cs="Cascadia Code SemiBold"/>
          <w:sz w:val="16"/>
          <w:szCs w:val="16"/>
        </w:rPr>
        <w:tab/>
        <w:t xml:space="preserve">                                 git status</w:t>
      </w:r>
      <w:r w:rsidR="00FA7C34" w:rsidRPr="00903690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</w:p>
    <w:p w14:paraId="194F5923" w14:textId="78B1123C" w:rsidR="00153190" w:rsidRPr="00E22093" w:rsidRDefault="00515DB0">
      <w:pPr>
        <w:rPr>
          <w:rFonts w:ascii="Cascadia Code SemiBold" w:hAnsi="Cascadia Code SemiBold" w:cs="Cascadia Code SemiBold"/>
          <w:sz w:val="16"/>
          <w:szCs w:val="16"/>
        </w:rPr>
      </w:pPr>
      <w:r w:rsidRPr="00903690">
        <w:rPr>
          <w:rFonts w:ascii="Cascadia Code SemiBold" w:hAnsi="Cascadia Code SemiBold" w:cs="Cascadia Code SemiBold"/>
          <w:sz w:val="16"/>
          <w:szCs w:val="16"/>
        </w:rPr>
        <w:t xml:space="preserve">git push </w:t>
      </w:r>
      <w:r w:rsidR="00B42185">
        <w:rPr>
          <w:rFonts w:ascii="Cascadia Code SemiBold" w:hAnsi="Cascadia Code SemiBold" w:cs="Cascadia Code SemiBold"/>
          <w:sz w:val="16"/>
          <w:szCs w:val="16"/>
        </w:rPr>
        <w:t xml:space="preserve">-u </w:t>
      </w:r>
      <w:r w:rsidRPr="00903690">
        <w:rPr>
          <w:rFonts w:ascii="Cascadia Code SemiBold" w:hAnsi="Cascadia Code SemiBold" w:cs="Cascadia Code SemiBold"/>
          <w:sz w:val="16"/>
          <w:szCs w:val="16"/>
        </w:rPr>
        <w:t xml:space="preserve">origin </w:t>
      </w:r>
      <w:proofErr w:type="spellStart"/>
      <w:r w:rsidRPr="00903690">
        <w:rPr>
          <w:rFonts w:ascii="Cascadia Code SemiBold" w:hAnsi="Cascadia Code SemiBold" w:cs="Cascadia Code SemiBold"/>
          <w:sz w:val="16"/>
          <w:szCs w:val="16"/>
        </w:rPr>
        <w:t>m</w:t>
      </w:r>
      <w:r w:rsidR="00B42185">
        <w:rPr>
          <w:rFonts w:ascii="Cascadia Code SemiBold" w:hAnsi="Cascadia Code SemiBold" w:cs="Cascadia Code SemiBold"/>
          <w:sz w:val="16"/>
          <w:szCs w:val="16"/>
        </w:rPr>
        <w:t>ian</w:t>
      </w:r>
      <w:proofErr w:type="spellEnd"/>
      <w:r w:rsidR="00E734E9">
        <w:rPr>
          <w:rFonts w:ascii="Cascadia Code SemiBold" w:hAnsi="Cascadia Code SemiBold" w:cs="Cascadia Code SemiBold"/>
          <w:sz w:val="16"/>
          <w:szCs w:val="16"/>
        </w:rPr>
        <w:tab/>
      </w:r>
      <w:r w:rsidR="00E734E9">
        <w:rPr>
          <w:rFonts w:ascii="Cascadia Code SemiBold" w:hAnsi="Cascadia Code SemiBold" w:cs="Cascadia Code SemiBold"/>
          <w:sz w:val="16"/>
          <w:szCs w:val="16"/>
        </w:rPr>
        <w:tab/>
      </w:r>
      <w:r w:rsidR="00E734E9">
        <w:rPr>
          <w:rFonts w:ascii="Cascadia Code SemiBold" w:hAnsi="Cascadia Code SemiBold" w:cs="Cascadia Code SemiBold"/>
          <w:sz w:val="16"/>
          <w:szCs w:val="16"/>
        </w:rPr>
        <w:tab/>
      </w:r>
      <w:r w:rsidR="00E734E9">
        <w:rPr>
          <w:rFonts w:ascii="Cascadia Code SemiBold" w:hAnsi="Cascadia Code SemiBold" w:cs="Cascadia Code SemiBold"/>
          <w:sz w:val="16"/>
          <w:szCs w:val="16"/>
        </w:rPr>
        <w:tab/>
      </w:r>
      <w:r w:rsidR="00E734E9">
        <w:rPr>
          <w:rFonts w:ascii="Cascadia Code SemiBold" w:hAnsi="Cascadia Code SemiBold" w:cs="Cascadia Code SemiBold"/>
          <w:sz w:val="16"/>
          <w:szCs w:val="16"/>
        </w:rPr>
        <w:tab/>
      </w:r>
      <w:r w:rsidR="00E734E9">
        <w:rPr>
          <w:rFonts w:ascii="Cascadia Code SemiBold" w:hAnsi="Cascadia Code SemiBold" w:cs="Cascadia Code SemiBold"/>
          <w:sz w:val="16"/>
          <w:szCs w:val="16"/>
        </w:rPr>
        <w:tab/>
      </w:r>
      <w:r w:rsidR="00E734E9">
        <w:rPr>
          <w:rFonts w:ascii="Cascadia Code SemiBold" w:hAnsi="Cascadia Code SemiBold" w:cs="Cascadia Code SemiBold"/>
          <w:sz w:val="16"/>
          <w:szCs w:val="16"/>
        </w:rPr>
        <w:tab/>
      </w:r>
      <w:r w:rsidR="00E734E9">
        <w:rPr>
          <w:rFonts w:ascii="Cascadia Code SemiBold" w:hAnsi="Cascadia Code SemiBold" w:cs="Cascadia Code SemiBold"/>
          <w:sz w:val="16"/>
          <w:szCs w:val="16"/>
        </w:rPr>
        <w:tab/>
      </w:r>
      <w:r w:rsidR="00E734E9">
        <w:rPr>
          <w:rFonts w:ascii="Cascadia Code SemiBold" w:hAnsi="Cascadia Code SemiBold" w:cs="Cascadia Code SemiBold"/>
          <w:sz w:val="16"/>
          <w:szCs w:val="16"/>
        </w:rPr>
        <w:tab/>
      </w:r>
      <w:r w:rsidR="00E734E9">
        <w:rPr>
          <w:rFonts w:ascii="Cascadia Code SemiBold" w:hAnsi="Cascadia Code SemiBold" w:cs="Cascadia Code SemiBold"/>
          <w:sz w:val="16"/>
          <w:szCs w:val="16"/>
        </w:rPr>
        <w:tab/>
      </w:r>
      <w:r w:rsidR="00E734E9">
        <w:rPr>
          <w:rFonts w:ascii="Cascadia Code SemiBold" w:hAnsi="Cascadia Code SemiBold" w:cs="Cascadia Code SemiBold"/>
          <w:sz w:val="16"/>
          <w:szCs w:val="16"/>
        </w:rPr>
        <w:tab/>
        <w:t xml:space="preserve">                     </w:t>
      </w:r>
      <w:r w:rsidR="00E734E9" w:rsidRPr="00E734E9">
        <w:rPr>
          <w:rFonts w:ascii="Cascadia Code SemiBold" w:hAnsi="Cascadia Code SemiBold" w:cs="Cascadia Code SemiBold"/>
          <w:color w:val="00B050"/>
          <w:sz w:val="16"/>
          <w:szCs w:val="16"/>
        </w:rPr>
        <w:t>*Force push</w:t>
      </w:r>
      <w:r w:rsidR="00E734E9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E734E9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E734E9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E734E9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E734E9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E734E9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E734E9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E734E9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E734E9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E734E9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E734E9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E734E9">
        <w:rPr>
          <w:rFonts w:ascii="Cascadia Code SemiBold" w:hAnsi="Cascadia Code SemiBold" w:cs="Cascadia Code SemiBold"/>
          <w:color w:val="00B0F0"/>
          <w:sz w:val="16"/>
          <w:szCs w:val="16"/>
        </w:rPr>
        <w:tab/>
        <w:t xml:space="preserve">                       </w:t>
      </w:r>
      <w:r w:rsidR="00E734E9" w:rsidRPr="00937581">
        <w:rPr>
          <w:rFonts w:ascii="Cascadia Code SemiBold" w:hAnsi="Cascadia Code SemiBold" w:cs="Cascadia Code SemiBold"/>
          <w:sz w:val="16"/>
          <w:szCs w:val="16"/>
        </w:rPr>
        <w:t xml:space="preserve">git push origin </w:t>
      </w:r>
      <w:r w:rsidR="00B42185">
        <w:rPr>
          <w:rFonts w:ascii="Cascadia Code SemiBold" w:hAnsi="Cascadia Code SemiBold" w:cs="Cascadia Code SemiBold"/>
          <w:sz w:val="16"/>
          <w:szCs w:val="16"/>
        </w:rPr>
        <w:t>main</w:t>
      </w:r>
      <w:r w:rsidR="00E734E9" w:rsidRPr="00937581">
        <w:rPr>
          <w:rFonts w:ascii="Cascadia Code SemiBold" w:hAnsi="Cascadia Code SemiBold" w:cs="Cascadia Code SemiBold"/>
          <w:sz w:val="16"/>
          <w:szCs w:val="16"/>
        </w:rPr>
        <w:t xml:space="preserve"> -f</w:t>
      </w:r>
      <w:r w:rsidR="00153190" w:rsidRPr="00903690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153190" w:rsidRPr="00903690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153190" w:rsidRPr="00903690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153190" w:rsidRPr="00903690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153190" w:rsidRPr="00903690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153190" w:rsidRPr="00903690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153190" w:rsidRPr="00903690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153190" w:rsidRPr="00903690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153190" w:rsidRPr="00903690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153190" w:rsidRPr="00903690">
        <w:rPr>
          <w:rFonts w:ascii="Cascadia Code SemiBold" w:hAnsi="Cascadia Code SemiBold" w:cs="Cascadia Code SemiBold"/>
          <w:color w:val="00B0F0"/>
          <w:sz w:val="16"/>
          <w:szCs w:val="16"/>
        </w:rPr>
        <w:tab/>
        <w:t xml:space="preserve">                            </w:t>
      </w:r>
    </w:p>
    <w:p w14:paraId="1858BBE8" w14:textId="31D5387C" w:rsidR="001A3D63" w:rsidRDefault="00153190">
      <w:pPr>
        <w:rPr>
          <w:rFonts w:ascii="Cascadia Code SemiBold" w:hAnsi="Cascadia Code SemiBold" w:cs="Cascadia Code SemiBold"/>
          <w:color w:val="00B0F0"/>
          <w:sz w:val="16"/>
          <w:szCs w:val="16"/>
        </w:rPr>
      </w:pPr>
      <w:r w:rsidRPr="00903690">
        <w:rPr>
          <w:rFonts w:ascii="Cascadia Code SemiBold" w:hAnsi="Cascadia Code SemiBold" w:cs="Cascadia Code SemiBold"/>
          <w:color w:val="00B050"/>
          <w:sz w:val="16"/>
          <w:szCs w:val="16"/>
        </w:rPr>
        <w:t>Fetch data or file</w:t>
      </w:r>
      <w:r w:rsidR="007500B1" w:rsidRPr="00903690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7500B1" w:rsidRPr="00903690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7500B1" w:rsidRPr="00903690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7500B1" w:rsidRPr="00903690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7500B1" w:rsidRPr="00903690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7500B1" w:rsidRPr="00903690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7500B1" w:rsidRPr="00903690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7500B1" w:rsidRPr="00903690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7500B1" w:rsidRPr="00903690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7500B1" w:rsidRPr="00903690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7500B1" w:rsidRPr="00903690">
        <w:rPr>
          <w:rFonts w:ascii="Cascadia Code SemiBold" w:hAnsi="Cascadia Code SemiBold" w:cs="Cascadia Code SemiBold"/>
          <w:color w:val="00B0F0"/>
          <w:sz w:val="16"/>
          <w:szCs w:val="16"/>
        </w:rPr>
        <w:tab/>
        <w:t xml:space="preserve">                            </w:t>
      </w:r>
      <w:r w:rsidR="007500B1" w:rsidRPr="00903690">
        <w:rPr>
          <w:rFonts w:ascii="Cascadia Code SemiBold" w:hAnsi="Cascadia Code SemiBold" w:cs="Cascadia Code SemiBold"/>
          <w:sz w:val="16"/>
          <w:szCs w:val="16"/>
        </w:rPr>
        <w:t xml:space="preserve">git pull origin </w:t>
      </w:r>
      <w:r w:rsidR="00B42185">
        <w:rPr>
          <w:rFonts w:ascii="Cascadia Code SemiBold" w:hAnsi="Cascadia Code SemiBold" w:cs="Cascadia Code SemiBold"/>
          <w:sz w:val="16"/>
          <w:szCs w:val="16"/>
        </w:rPr>
        <w:t>main</w:t>
      </w:r>
      <w:r w:rsidR="00E22093">
        <w:rPr>
          <w:rFonts w:ascii="Cascadia Code SemiBold" w:hAnsi="Cascadia Code SemiBold" w:cs="Cascadia Code SemiBold"/>
          <w:sz w:val="16"/>
          <w:szCs w:val="16"/>
        </w:rPr>
        <w:tab/>
      </w:r>
      <w:r w:rsidR="00E22093">
        <w:rPr>
          <w:rFonts w:ascii="Cascadia Code SemiBold" w:hAnsi="Cascadia Code SemiBold" w:cs="Cascadia Code SemiBold"/>
          <w:sz w:val="16"/>
          <w:szCs w:val="16"/>
        </w:rPr>
        <w:tab/>
      </w:r>
      <w:r w:rsidR="00E22093">
        <w:rPr>
          <w:rFonts w:ascii="Cascadia Code SemiBold" w:hAnsi="Cascadia Code SemiBold" w:cs="Cascadia Code SemiBold"/>
          <w:sz w:val="16"/>
          <w:szCs w:val="16"/>
        </w:rPr>
        <w:tab/>
      </w:r>
      <w:r w:rsidR="00E22093">
        <w:rPr>
          <w:rFonts w:ascii="Cascadia Code SemiBold" w:hAnsi="Cascadia Code SemiBold" w:cs="Cascadia Code SemiBold"/>
          <w:sz w:val="16"/>
          <w:szCs w:val="16"/>
        </w:rPr>
        <w:tab/>
      </w:r>
      <w:r w:rsidR="00E22093">
        <w:rPr>
          <w:rFonts w:ascii="Cascadia Code SemiBold" w:hAnsi="Cascadia Code SemiBold" w:cs="Cascadia Code SemiBold"/>
          <w:sz w:val="16"/>
          <w:szCs w:val="16"/>
        </w:rPr>
        <w:tab/>
      </w:r>
      <w:r w:rsidR="00E22093">
        <w:rPr>
          <w:rFonts w:ascii="Cascadia Code SemiBold" w:hAnsi="Cascadia Code SemiBold" w:cs="Cascadia Code SemiBold"/>
          <w:sz w:val="16"/>
          <w:szCs w:val="16"/>
        </w:rPr>
        <w:tab/>
      </w:r>
      <w:r w:rsidR="00E22093">
        <w:rPr>
          <w:rFonts w:ascii="Cascadia Code SemiBold" w:hAnsi="Cascadia Code SemiBold" w:cs="Cascadia Code SemiBold"/>
          <w:sz w:val="16"/>
          <w:szCs w:val="16"/>
        </w:rPr>
        <w:tab/>
      </w:r>
      <w:r w:rsidR="00E22093">
        <w:rPr>
          <w:rFonts w:ascii="Cascadia Code SemiBold" w:hAnsi="Cascadia Code SemiBold" w:cs="Cascadia Code SemiBold"/>
          <w:sz w:val="16"/>
          <w:szCs w:val="16"/>
        </w:rPr>
        <w:tab/>
      </w:r>
      <w:r w:rsidR="00E22093">
        <w:rPr>
          <w:rFonts w:ascii="Cascadia Code SemiBold" w:hAnsi="Cascadia Code SemiBold" w:cs="Cascadia Code SemiBold"/>
          <w:sz w:val="16"/>
          <w:szCs w:val="16"/>
        </w:rPr>
        <w:tab/>
      </w:r>
      <w:r w:rsidR="00E22093">
        <w:rPr>
          <w:rFonts w:ascii="Cascadia Code SemiBold" w:hAnsi="Cascadia Code SemiBold" w:cs="Cascadia Code SemiBold"/>
          <w:sz w:val="16"/>
          <w:szCs w:val="16"/>
        </w:rPr>
        <w:tab/>
      </w:r>
      <w:r w:rsidR="00E22093">
        <w:rPr>
          <w:rFonts w:ascii="Cascadia Code SemiBold" w:hAnsi="Cascadia Code SemiBold" w:cs="Cascadia Code SemiBold"/>
          <w:sz w:val="16"/>
          <w:szCs w:val="16"/>
        </w:rPr>
        <w:tab/>
      </w:r>
      <w:r w:rsidR="00E22093">
        <w:rPr>
          <w:rFonts w:ascii="Cascadia Code SemiBold" w:hAnsi="Cascadia Code SemiBold" w:cs="Cascadia Code SemiBold"/>
          <w:sz w:val="16"/>
          <w:szCs w:val="16"/>
        </w:rPr>
        <w:tab/>
        <w:t xml:space="preserve">                   </w:t>
      </w:r>
      <w:r w:rsidR="00E22093" w:rsidRPr="00E22093">
        <w:rPr>
          <w:rFonts w:ascii="Cascadia Code SemiBold" w:hAnsi="Cascadia Code SemiBold" w:cs="Cascadia Code SemiBold"/>
          <w:color w:val="00B050"/>
          <w:sz w:val="16"/>
          <w:szCs w:val="16"/>
        </w:rPr>
        <w:t>*</w:t>
      </w:r>
      <w:r w:rsidR="00E22093">
        <w:rPr>
          <w:rFonts w:ascii="Cascadia Code SemiBold" w:hAnsi="Cascadia Code SemiBold" w:cs="Cascadia Code SemiBold"/>
          <w:sz w:val="16"/>
          <w:szCs w:val="16"/>
        </w:rPr>
        <w:tab/>
      </w:r>
      <w:r w:rsidR="00E22093">
        <w:rPr>
          <w:rFonts w:ascii="Cascadia Code SemiBold" w:hAnsi="Cascadia Code SemiBold" w:cs="Cascadia Code SemiBold"/>
          <w:sz w:val="16"/>
          <w:szCs w:val="16"/>
        </w:rPr>
        <w:tab/>
      </w:r>
      <w:r w:rsidR="00E22093">
        <w:rPr>
          <w:rFonts w:ascii="Cascadia Code SemiBold" w:hAnsi="Cascadia Code SemiBold" w:cs="Cascadia Code SemiBold"/>
          <w:sz w:val="16"/>
          <w:szCs w:val="16"/>
        </w:rPr>
        <w:tab/>
      </w:r>
      <w:r w:rsidR="00E22093">
        <w:rPr>
          <w:rFonts w:ascii="Cascadia Code SemiBold" w:hAnsi="Cascadia Code SemiBold" w:cs="Cascadia Code SemiBold"/>
          <w:sz w:val="16"/>
          <w:szCs w:val="16"/>
        </w:rPr>
        <w:tab/>
      </w:r>
      <w:r w:rsidR="00E22093">
        <w:rPr>
          <w:rFonts w:ascii="Cascadia Code SemiBold" w:hAnsi="Cascadia Code SemiBold" w:cs="Cascadia Code SemiBold"/>
          <w:sz w:val="16"/>
          <w:szCs w:val="16"/>
        </w:rPr>
        <w:tab/>
      </w:r>
      <w:r w:rsidR="00E22093">
        <w:rPr>
          <w:rFonts w:ascii="Cascadia Code SemiBold" w:hAnsi="Cascadia Code SemiBold" w:cs="Cascadia Code SemiBold"/>
          <w:sz w:val="16"/>
          <w:szCs w:val="16"/>
        </w:rPr>
        <w:tab/>
      </w:r>
      <w:r w:rsidR="00E22093">
        <w:rPr>
          <w:rFonts w:ascii="Cascadia Code SemiBold" w:hAnsi="Cascadia Code SemiBold" w:cs="Cascadia Code SemiBold"/>
          <w:sz w:val="16"/>
          <w:szCs w:val="16"/>
        </w:rPr>
        <w:tab/>
      </w:r>
      <w:r w:rsidR="00E22093">
        <w:rPr>
          <w:rFonts w:ascii="Cascadia Code SemiBold" w:hAnsi="Cascadia Code SemiBold" w:cs="Cascadia Code SemiBold"/>
          <w:sz w:val="16"/>
          <w:szCs w:val="16"/>
        </w:rPr>
        <w:tab/>
        <w:t xml:space="preserve">                                                               </w:t>
      </w:r>
      <w:r w:rsidR="00E22093" w:rsidRPr="00903690">
        <w:rPr>
          <w:rFonts w:ascii="Cascadia Code SemiBold" w:hAnsi="Cascadia Code SemiBold" w:cs="Cascadia Code SemiBold"/>
          <w:sz w:val="16"/>
          <w:szCs w:val="16"/>
        </w:rPr>
        <w:t>git pull --allow -unrelated -histories origin master</w:t>
      </w:r>
      <w:r w:rsidR="00DE7606">
        <w:rPr>
          <w:rFonts w:ascii="Cascadia Code SemiBold" w:hAnsi="Cascadia Code SemiBold" w:cs="Cascadia Code SemiBold"/>
          <w:sz w:val="16"/>
          <w:szCs w:val="16"/>
        </w:rPr>
        <w:tab/>
      </w:r>
      <w:r w:rsidR="00DE7606">
        <w:rPr>
          <w:rFonts w:ascii="Cascadia Code SemiBold" w:hAnsi="Cascadia Code SemiBold" w:cs="Cascadia Code SemiBold"/>
          <w:sz w:val="16"/>
          <w:szCs w:val="16"/>
        </w:rPr>
        <w:tab/>
      </w:r>
      <w:r w:rsidR="00DE7606">
        <w:rPr>
          <w:rFonts w:ascii="Cascadia Code SemiBold" w:hAnsi="Cascadia Code SemiBold" w:cs="Cascadia Code SemiBold"/>
          <w:sz w:val="16"/>
          <w:szCs w:val="16"/>
        </w:rPr>
        <w:tab/>
      </w:r>
      <w:r w:rsidR="00DE7606">
        <w:rPr>
          <w:rFonts w:ascii="Cascadia Code SemiBold" w:hAnsi="Cascadia Code SemiBold" w:cs="Cascadia Code SemiBold"/>
          <w:sz w:val="16"/>
          <w:szCs w:val="16"/>
        </w:rPr>
        <w:tab/>
      </w:r>
      <w:r w:rsidR="00DE7606">
        <w:rPr>
          <w:rFonts w:ascii="Cascadia Code SemiBold" w:hAnsi="Cascadia Code SemiBold" w:cs="Cascadia Code SemiBold"/>
          <w:sz w:val="16"/>
          <w:szCs w:val="16"/>
        </w:rPr>
        <w:tab/>
      </w:r>
      <w:r w:rsidR="00DE7606">
        <w:rPr>
          <w:rFonts w:ascii="Cascadia Code SemiBold" w:hAnsi="Cascadia Code SemiBold" w:cs="Cascadia Code SemiBold"/>
          <w:sz w:val="16"/>
          <w:szCs w:val="16"/>
        </w:rPr>
        <w:tab/>
      </w:r>
      <w:r w:rsidR="00DE7606">
        <w:rPr>
          <w:rFonts w:ascii="Cascadia Code SemiBold" w:hAnsi="Cascadia Code SemiBold" w:cs="Cascadia Code SemiBold"/>
          <w:sz w:val="16"/>
          <w:szCs w:val="16"/>
        </w:rPr>
        <w:tab/>
      </w:r>
      <w:r w:rsidR="00DE7606">
        <w:rPr>
          <w:rFonts w:ascii="Cascadia Code SemiBold" w:hAnsi="Cascadia Code SemiBold" w:cs="Cascadia Code SemiBold"/>
          <w:sz w:val="16"/>
          <w:szCs w:val="16"/>
        </w:rPr>
        <w:tab/>
        <w:t xml:space="preserve">                                     </w:t>
      </w:r>
      <w:proofErr w:type="spellStart"/>
      <w:r w:rsidR="00DE7606" w:rsidRPr="00903690">
        <w:rPr>
          <w:rFonts w:ascii="Cascadia Code SemiBold" w:hAnsi="Cascadia Code SemiBold" w:cs="Cascadia Code SemiBold"/>
          <w:color w:val="00B050"/>
          <w:sz w:val="16"/>
          <w:szCs w:val="16"/>
        </w:rPr>
        <w:t>init</w:t>
      </w:r>
      <w:proofErr w:type="spellEnd"/>
      <w:r w:rsidR="00DE7606" w:rsidRPr="00903690">
        <w:rPr>
          <w:rFonts w:ascii="Cascadia Code SemiBold" w:hAnsi="Cascadia Code SemiBold" w:cs="Cascadia Code SemiBold"/>
          <w:color w:val="00B050"/>
          <w:sz w:val="16"/>
          <w:szCs w:val="16"/>
        </w:rPr>
        <w:t xml:space="preserve">, remote add and pull </w:t>
      </w:r>
      <w:r w:rsidR="00DE7606" w:rsidRPr="00903690">
        <w:rPr>
          <w:rFonts w:ascii="Cascadia Code SemiBold" w:hAnsi="Cascadia Code SemiBold" w:cs="Cascadia Code SemiBold"/>
          <w:color w:val="00B050"/>
          <w:sz w:val="16"/>
          <w:szCs w:val="16"/>
        </w:rPr>
        <w:tab/>
      </w:r>
      <w:r w:rsidR="00DE7606" w:rsidRPr="00903690">
        <w:rPr>
          <w:rFonts w:ascii="Cascadia Code SemiBold" w:hAnsi="Cascadia Code SemiBold" w:cs="Cascadia Code SemiBold"/>
          <w:color w:val="00B050"/>
          <w:sz w:val="16"/>
          <w:szCs w:val="16"/>
        </w:rPr>
        <w:tab/>
      </w:r>
      <w:r w:rsidR="00DE7606" w:rsidRPr="00903690">
        <w:rPr>
          <w:rFonts w:ascii="Cascadia Code SemiBold" w:hAnsi="Cascadia Code SemiBold" w:cs="Cascadia Code SemiBold"/>
          <w:color w:val="00B050"/>
          <w:sz w:val="16"/>
          <w:szCs w:val="16"/>
        </w:rPr>
        <w:tab/>
      </w:r>
      <w:r w:rsidR="00DE7606" w:rsidRPr="00903690">
        <w:rPr>
          <w:rFonts w:ascii="Cascadia Code SemiBold" w:hAnsi="Cascadia Code SemiBold" w:cs="Cascadia Code SemiBold"/>
          <w:color w:val="00B050"/>
          <w:sz w:val="16"/>
          <w:szCs w:val="16"/>
        </w:rPr>
        <w:tab/>
      </w:r>
      <w:r w:rsidR="00DE7606" w:rsidRPr="00903690">
        <w:rPr>
          <w:rFonts w:ascii="Cascadia Code SemiBold" w:hAnsi="Cascadia Code SemiBold" w:cs="Cascadia Code SemiBold"/>
          <w:color w:val="00B050"/>
          <w:sz w:val="16"/>
          <w:szCs w:val="16"/>
        </w:rPr>
        <w:tab/>
      </w:r>
      <w:r w:rsidR="00DE7606" w:rsidRPr="00903690">
        <w:rPr>
          <w:rFonts w:ascii="Cascadia Code SemiBold" w:hAnsi="Cascadia Code SemiBold" w:cs="Cascadia Code SemiBold"/>
          <w:color w:val="00B050"/>
          <w:sz w:val="16"/>
          <w:szCs w:val="16"/>
        </w:rPr>
        <w:tab/>
      </w:r>
      <w:r w:rsidR="00DE7606" w:rsidRPr="00903690">
        <w:rPr>
          <w:rFonts w:ascii="Cascadia Code SemiBold" w:hAnsi="Cascadia Code SemiBold" w:cs="Cascadia Code SemiBold"/>
          <w:color w:val="00B050"/>
          <w:sz w:val="16"/>
          <w:szCs w:val="16"/>
        </w:rPr>
        <w:tab/>
      </w:r>
      <w:r w:rsidR="00DE7606" w:rsidRPr="00903690">
        <w:rPr>
          <w:rFonts w:ascii="Cascadia Code SemiBold" w:hAnsi="Cascadia Code SemiBold" w:cs="Cascadia Code SemiBold"/>
          <w:color w:val="00B050"/>
          <w:sz w:val="16"/>
          <w:szCs w:val="16"/>
        </w:rPr>
        <w:tab/>
      </w:r>
      <w:r w:rsidR="00DE7606" w:rsidRPr="00903690">
        <w:rPr>
          <w:rFonts w:ascii="Cascadia Code SemiBold" w:hAnsi="Cascadia Code SemiBold" w:cs="Cascadia Code SemiBold"/>
          <w:color w:val="00B050"/>
          <w:sz w:val="16"/>
          <w:szCs w:val="16"/>
        </w:rPr>
        <w:tab/>
      </w:r>
      <w:r w:rsidR="00DE7606" w:rsidRPr="00903690">
        <w:rPr>
          <w:rFonts w:ascii="Cascadia Code SemiBold" w:hAnsi="Cascadia Code SemiBold" w:cs="Cascadia Code SemiBold"/>
          <w:color w:val="00B050"/>
          <w:sz w:val="16"/>
          <w:szCs w:val="16"/>
        </w:rPr>
        <w:tab/>
      </w:r>
      <w:r w:rsidR="00DE7606" w:rsidRPr="00903690">
        <w:rPr>
          <w:rFonts w:ascii="Cascadia Code SemiBold" w:hAnsi="Cascadia Code SemiBold" w:cs="Cascadia Code SemiBold"/>
          <w:color w:val="00B050"/>
          <w:sz w:val="16"/>
          <w:szCs w:val="16"/>
        </w:rPr>
        <w:tab/>
        <w:t xml:space="preserve">                                         </w:t>
      </w:r>
      <w:r w:rsidR="00DE7606" w:rsidRPr="00903690">
        <w:rPr>
          <w:rFonts w:ascii="Cascadia Code SemiBold" w:hAnsi="Cascadia Code SemiBold" w:cs="Cascadia Code SemiBold"/>
          <w:sz w:val="16"/>
          <w:szCs w:val="16"/>
        </w:rPr>
        <w:t xml:space="preserve">git clone &lt;repo link&gt; </w:t>
      </w:r>
      <w:r w:rsidR="00DE7606" w:rsidRPr="00A00220">
        <w:rPr>
          <w:rFonts w:ascii="Cascadia Code SemiBold" w:hAnsi="Cascadia Code SemiBold" w:cs="Cascadia Code SemiBold"/>
          <w:color w:val="AEAAAA" w:themeColor="background2" w:themeShade="BF"/>
          <w:sz w:val="16"/>
          <w:szCs w:val="16"/>
        </w:rPr>
        <w:t xml:space="preserve">--&gt; </w:t>
      </w:r>
      <w:hyperlink r:id="rId5" w:history="1">
        <w:r w:rsidR="00DE7606" w:rsidRPr="00A00220">
          <w:rPr>
            <w:rStyle w:val="Hyperlink"/>
            <w:rFonts w:ascii="Cascadia Code SemiBold" w:hAnsi="Cascadia Code SemiBold" w:cs="Cascadia Code SemiBold"/>
            <w:color w:val="AEAAAA" w:themeColor="background2" w:themeShade="BF"/>
            <w:sz w:val="16"/>
            <w:szCs w:val="16"/>
          </w:rPr>
          <w:t>https://github.com/Navdeep902/project.git</w:t>
        </w:r>
      </w:hyperlink>
      <w:r w:rsidR="007500B1" w:rsidRPr="00A00220">
        <w:rPr>
          <w:rFonts w:ascii="Cascadia Code SemiBold" w:hAnsi="Cascadia Code SemiBold" w:cs="Cascadia Code SemiBold"/>
          <w:color w:val="AEAAAA" w:themeColor="background2" w:themeShade="BF"/>
          <w:sz w:val="16"/>
          <w:szCs w:val="16"/>
        </w:rPr>
        <w:t xml:space="preserve"> </w:t>
      </w:r>
      <w:r w:rsidR="007500B1" w:rsidRPr="00903690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7500B1" w:rsidRPr="00903690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7500B1" w:rsidRPr="00903690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7500B1" w:rsidRPr="00903690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1A3D63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</w:p>
    <w:p w14:paraId="2CD3E3B1" w14:textId="0735BCC6" w:rsidR="0016034C" w:rsidRDefault="00535B1F">
      <w:pPr>
        <w:rPr>
          <w:rFonts w:ascii="Cascadia Code SemiBold" w:hAnsi="Cascadia Code SemiBold" w:cs="Cascadia Code SemiBold"/>
          <w:color w:val="00B0F0"/>
          <w:sz w:val="16"/>
          <w:szCs w:val="16"/>
        </w:rPr>
      </w:pPr>
      <w:r w:rsidRPr="00903690">
        <w:rPr>
          <w:rFonts w:ascii="Cascadia Code SemiBold" w:hAnsi="Cascadia Code SemiBold" w:cs="Cascadia Code SemiBold"/>
          <w:color w:val="00B050"/>
          <w:sz w:val="16"/>
          <w:szCs w:val="16"/>
        </w:rPr>
        <w:t>Resolving conflict (edit the file)</w:t>
      </w:r>
      <w:r w:rsidR="00FA7C34" w:rsidRPr="00903690">
        <w:rPr>
          <w:rFonts w:ascii="Cascadia Code SemiBold" w:hAnsi="Cascadia Code SemiBold" w:cs="Cascadia Code SemiBold"/>
          <w:color w:val="00B050"/>
          <w:sz w:val="16"/>
          <w:szCs w:val="16"/>
        </w:rPr>
        <w:tab/>
      </w:r>
      <w:r w:rsidR="00EA2D04" w:rsidRPr="00903690">
        <w:rPr>
          <w:rFonts w:ascii="Cascadia Code SemiBold" w:hAnsi="Cascadia Code SemiBold" w:cs="Cascadia Code SemiBold"/>
          <w:color w:val="00B050"/>
          <w:sz w:val="16"/>
          <w:szCs w:val="16"/>
        </w:rPr>
        <w:tab/>
      </w:r>
      <w:r w:rsidR="00EA2D04" w:rsidRPr="00903690">
        <w:rPr>
          <w:rFonts w:ascii="Cascadia Code SemiBold" w:hAnsi="Cascadia Code SemiBold" w:cs="Cascadia Code SemiBold"/>
          <w:color w:val="00B050"/>
          <w:sz w:val="16"/>
          <w:szCs w:val="16"/>
        </w:rPr>
        <w:tab/>
      </w:r>
      <w:r w:rsidR="00EA2D04" w:rsidRPr="00903690">
        <w:rPr>
          <w:rFonts w:ascii="Cascadia Code SemiBold" w:hAnsi="Cascadia Code SemiBold" w:cs="Cascadia Code SemiBold"/>
          <w:color w:val="00B050"/>
          <w:sz w:val="16"/>
          <w:szCs w:val="16"/>
        </w:rPr>
        <w:tab/>
      </w:r>
      <w:r w:rsidR="00EA2D04" w:rsidRPr="00903690">
        <w:rPr>
          <w:rFonts w:ascii="Cascadia Code SemiBold" w:hAnsi="Cascadia Code SemiBold" w:cs="Cascadia Code SemiBold"/>
          <w:color w:val="00B050"/>
          <w:sz w:val="16"/>
          <w:szCs w:val="16"/>
        </w:rPr>
        <w:tab/>
      </w:r>
      <w:r w:rsidR="00EA2D04" w:rsidRPr="00903690">
        <w:rPr>
          <w:rFonts w:ascii="Cascadia Code SemiBold" w:hAnsi="Cascadia Code SemiBold" w:cs="Cascadia Code SemiBold"/>
          <w:color w:val="00B050"/>
          <w:sz w:val="16"/>
          <w:szCs w:val="16"/>
        </w:rPr>
        <w:tab/>
      </w:r>
      <w:r w:rsidR="00EA2D04" w:rsidRPr="00903690">
        <w:rPr>
          <w:rFonts w:ascii="Cascadia Code SemiBold" w:hAnsi="Cascadia Code SemiBold" w:cs="Cascadia Code SemiBold"/>
          <w:color w:val="00B050"/>
          <w:sz w:val="16"/>
          <w:szCs w:val="16"/>
        </w:rPr>
        <w:tab/>
      </w:r>
      <w:r w:rsidR="00EA2D04" w:rsidRPr="00903690">
        <w:rPr>
          <w:rFonts w:ascii="Cascadia Code SemiBold" w:hAnsi="Cascadia Code SemiBold" w:cs="Cascadia Code SemiBold"/>
          <w:color w:val="00B050"/>
          <w:sz w:val="16"/>
          <w:szCs w:val="16"/>
        </w:rPr>
        <w:tab/>
      </w:r>
      <w:r w:rsidR="00EA2D04" w:rsidRPr="00903690">
        <w:rPr>
          <w:rFonts w:ascii="Cascadia Code SemiBold" w:hAnsi="Cascadia Code SemiBold" w:cs="Cascadia Code SemiBold"/>
          <w:color w:val="00B050"/>
          <w:sz w:val="16"/>
          <w:szCs w:val="16"/>
        </w:rPr>
        <w:tab/>
      </w:r>
      <w:r w:rsidR="00EA2D04" w:rsidRPr="00903690">
        <w:rPr>
          <w:rFonts w:ascii="Cascadia Code SemiBold" w:hAnsi="Cascadia Code SemiBold" w:cs="Cascadia Code SemiBold"/>
          <w:color w:val="00B050"/>
          <w:sz w:val="16"/>
          <w:szCs w:val="16"/>
        </w:rPr>
        <w:tab/>
        <w:t xml:space="preserve">                             </w:t>
      </w:r>
      <w:r w:rsidR="00EA2D04" w:rsidRPr="00903690">
        <w:rPr>
          <w:rFonts w:ascii="Cascadia Code SemiBold" w:hAnsi="Cascadia Code SemiBold" w:cs="Cascadia Code SemiBold"/>
          <w:sz w:val="16"/>
          <w:szCs w:val="16"/>
        </w:rPr>
        <w:t xml:space="preserve">git </w:t>
      </w:r>
      <w:proofErr w:type="gramStart"/>
      <w:r w:rsidR="00EA2D04" w:rsidRPr="00903690">
        <w:rPr>
          <w:rFonts w:ascii="Cascadia Code SemiBold" w:hAnsi="Cascadia Code SemiBold" w:cs="Cascadia Code SemiBold"/>
          <w:sz w:val="16"/>
          <w:szCs w:val="16"/>
        </w:rPr>
        <w:t>add</w:t>
      </w:r>
      <w:r w:rsidR="00903690">
        <w:rPr>
          <w:rFonts w:ascii="Cascadia Code SemiBold" w:hAnsi="Cascadia Code SemiBold" w:cs="Cascadia Code SemiBold"/>
          <w:sz w:val="16"/>
          <w:szCs w:val="16"/>
        </w:rPr>
        <w:t xml:space="preserve"> </w:t>
      </w:r>
      <w:r w:rsidR="00EA2D04" w:rsidRPr="00903690">
        <w:rPr>
          <w:rFonts w:ascii="Cascadia Code SemiBold" w:hAnsi="Cascadia Code SemiBold" w:cs="Cascadia Code SemiBold"/>
          <w:sz w:val="16"/>
          <w:szCs w:val="16"/>
        </w:rPr>
        <w:t>.</w:t>
      </w:r>
      <w:proofErr w:type="gramEnd"/>
      <w:r w:rsidRPr="00903690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EF77EC" w:rsidRPr="00903690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EF77EC" w:rsidRPr="00903690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EF77EC" w:rsidRPr="00903690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EF77EC" w:rsidRPr="00903690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EF77EC" w:rsidRPr="00903690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EF77EC" w:rsidRPr="00903690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EF77EC" w:rsidRPr="00903690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EF77EC" w:rsidRPr="00903690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EF77EC" w:rsidRPr="00903690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EF77EC" w:rsidRPr="00903690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EF77EC" w:rsidRPr="00903690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EF77EC" w:rsidRPr="00903690">
        <w:rPr>
          <w:rFonts w:ascii="Cascadia Code SemiBold" w:hAnsi="Cascadia Code SemiBold" w:cs="Cascadia Code SemiBold"/>
          <w:color w:val="00B0F0"/>
          <w:sz w:val="16"/>
          <w:szCs w:val="16"/>
        </w:rPr>
        <w:tab/>
        <w:t xml:space="preserve">                             </w:t>
      </w:r>
      <w:r w:rsidR="00EF77EC" w:rsidRPr="00903690">
        <w:rPr>
          <w:rFonts w:ascii="Cascadia Code SemiBold" w:hAnsi="Cascadia Code SemiBold" w:cs="Cascadia Code SemiBold"/>
          <w:sz w:val="16"/>
          <w:szCs w:val="16"/>
        </w:rPr>
        <w:t>git commit -m “conflict check”</w:t>
      </w:r>
      <w:r w:rsidR="00AD7D67" w:rsidRPr="00903690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AD7D67" w:rsidRPr="00903690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AD7D67" w:rsidRPr="00903690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AD7D67" w:rsidRPr="00903690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AD7D67" w:rsidRPr="00903690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AD7D67" w:rsidRPr="00903690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FB1BE8" w:rsidRPr="00903690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FB1BE8" w:rsidRPr="00903690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FB1BE8" w:rsidRPr="00903690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FB1BE8" w:rsidRPr="00903690">
        <w:rPr>
          <w:rFonts w:ascii="Cascadia Code SemiBold" w:hAnsi="Cascadia Code SemiBold" w:cs="Cascadia Code SemiBold"/>
          <w:color w:val="00B0F0"/>
          <w:sz w:val="16"/>
          <w:szCs w:val="16"/>
        </w:rPr>
        <w:tab/>
        <w:t xml:space="preserve">                              </w:t>
      </w:r>
      <w:r w:rsidR="00FB1BE8" w:rsidRPr="00903690">
        <w:rPr>
          <w:rFonts w:ascii="Cascadia Code SemiBold" w:hAnsi="Cascadia Code SemiBold" w:cs="Cascadia Code SemiBold"/>
          <w:sz w:val="16"/>
          <w:szCs w:val="16"/>
        </w:rPr>
        <w:t xml:space="preserve">git pull origin </w:t>
      </w:r>
      <w:r w:rsidR="00B42185">
        <w:rPr>
          <w:rFonts w:ascii="Cascadia Code SemiBold" w:hAnsi="Cascadia Code SemiBold" w:cs="Cascadia Code SemiBold"/>
          <w:sz w:val="16"/>
          <w:szCs w:val="16"/>
        </w:rPr>
        <w:t>main</w:t>
      </w:r>
      <w:r w:rsidR="00FB1BE8" w:rsidRPr="00903690">
        <w:rPr>
          <w:rFonts w:ascii="Cascadia Code SemiBold" w:hAnsi="Cascadia Code SemiBold" w:cs="Cascadia Code SemiBold"/>
          <w:color w:val="00B0F0"/>
          <w:sz w:val="16"/>
          <w:szCs w:val="16"/>
        </w:rPr>
        <w:t xml:space="preserve"> </w:t>
      </w:r>
      <w:r w:rsidRPr="00903690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990EB5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990EB5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</w:p>
    <w:p w14:paraId="0C487EC3" w14:textId="6D0224E0" w:rsidR="00990EB5" w:rsidRPr="001A3D63" w:rsidRDefault="00990EB5">
      <w:pPr>
        <w:rPr>
          <w:rFonts w:ascii="Cascadia Code SemiBold" w:hAnsi="Cascadia Code SemiBold" w:cs="Cascadia Code SemiBold"/>
          <w:color w:val="0070C0"/>
          <w:sz w:val="16"/>
          <w:szCs w:val="16"/>
          <w:u w:val="single"/>
        </w:rPr>
      </w:pPr>
      <w:r w:rsidRPr="00903690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>To create new branch</w:t>
      </w:r>
      <w:r w:rsidRPr="00903690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 w:rsidRPr="00903690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 w:rsidRPr="00903690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 w:rsidRPr="00903690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 w:rsidRPr="00903690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 w:rsidRPr="00903690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 w:rsidRPr="00903690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 w:rsidRPr="00903690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 w:rsidRPr="00903690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 w:rsidRPr="00903690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 w:rsidRPr="00903690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 w:rsidRPr="00903690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  <w:t xml:space="preserve">                                          </w:t>
      </w:r>
      <w:r w:rsidRPr="00903690">
        <w:rPr>
          <w:rStyle w:val="Hyperlink"/>
          <w:rFonts w:ascii="Cascadia Code SemiBold" w:hAnsi="Cascadia Code SemiBold" w:cs="Cascadia Code SemiBold"/>
          <w:color w:val="auto"/>
          <w:sz w:val="16"/>
          <w:szCs w:val="16"/>
          <w:u w:val="none"/>
        </w:rPr>
        <w:t>git branch &lt;branch name&gt;</w:t>
      </w:r>
      <w:r w:rsidRPr="00903690">
        <w:rPr>
          <w:rStyle w:val="Hyperlink"/>
          <w:rFonts w:ascii="Cascadia Code SemiBold" w:hAnsi="Cascadia Code SemiBold" w:cs="Cascadia Code SemiBold"/>
          <w:color w:val="auto"/>
          <w:sz w:val="16"/>
          <w:szCs w:val="16"/>
          <w:u w:val="none"/>
        </w:rPr>
        <w:tab/>
      </w:r>
      <w:r w:rsidRPr="00903690">
        <w:rPr>
          <w:rStyle w:val="Hyperlink"/>
          <w:rFonts w:ascii="Cascadia Code SemiBold" w:hAnsi="Cascadia Code SemiBold" w:cs="Cascadia Code SemiBold"/>
          <w:color w:val="auto"/>
          <w:sz w:val="16"/>
          <w:szCs w:val="16"/>
          <w:u w:val="none"/>
        </w:rPr>
        <w:tab/>
      </w:r>
      <w:r>
        <w:rPr>
          <w:rStyle w:val="Hyperlink"/>
          <w:rFonts w:ascii="Cascadia Code SemiBold" w:hAnsi="Cascadia Code SemiBold" w:cs="Cascadia Code SemiBold"/>
          <w:color w:val="auto"/>
          <w:sz w:val="16"/>
          <w:szCs w:val="16"/>
          <w:u w:val="none"/>
        </w:rPr>
        <w:t xml:space="preserve">                                                                                            </w:t>
      </w:r>
      <w:r w:rsidRPr="00903690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>To list branch</w:t>
      </w:r>
      <w:r w:rsidRPr="00903690">
        <w:rPr>
          <w:rStyle w:val="Hyperlink"/>
          <w:rFonts w:ascii="Cascadia Code SemiBold" w:hAnsi="Cascadia Code SemiBold" w:cs="Cascadia Code SemiBold"/>
          <w:color w:val="auto"/>
          <w:sz w:val="16"/>
          <w:szCs w:val="16"/>
          <w:u w:val="none"/>
        </w:rPr>
        <w:tab/>
      </w:r>
      <w:r w:rsidRPr="00903690">
        <w:rPr>
          <w:rStyle w:val="Hyperlink"/>
          <w:rFonts w:ascii="Cascadia Code SemiBold" w:hAnsi="Cascadia Code SemiBold" w:cs="Cascadia Code SemiBold"/>
          <w:color w:val="auto"/>
          <w:sz w:val="16"/>
          <w:szCs w:val="16"/>
          <w:u w:val="none"/>
        </w:rPr>
        <w:tab/>
      </w:r>
      <w:r w:rsidRPr="00903690">
        <w:rPr>
          <w:rStyle w:val="Hyperlink"/>
          <w:rFonts w:ascii="Cascadia Code SemiBold" w:hAnsi="Cascadia Code SemiBold" w:cs="Cascadia Code SemiBold"/>
          <w:color w:val="auto"/>
          <w:sz w:val="16"/>
          <w:szCs w:val="16"/>
          <w:u w:val="none"/>
        </w:rPr>
        <w:tab/>
      </w:r>
      <w:r w:rsidRPr="00903690">
        <w:rPr>
          <w:rStyle w:val="Hyperlink"/>
          <w:rFonts w:ascii="Cascadia Code SemiBold" w:hAnsi="Cascadia Code SemiBold" w:cs="Cascadia Code SemiBold"/>
          <w:color w:val="auto"/>
          <w:sz w:val="16"/>
          <w:szCs w:val="16"/>
          <w:u w:val="none"/>
        </w:rPr>
        <w:tab/>
      </w:r>
      <w:r w:rsidRPr="00903690">
        <w:rPr>
          <w:rStyle w:val="Hyperlink"/>
          <w:rFonts w:ascii="Cascadia Code SemiBold" w:hAnsi="Cascadia Code SemiBold" w:cs="Cascadia Code SemiBold"/>
          <w:color w:val="auto"/>
          <w:sz w:val="16"/>
          <w:szCs w:val="16"/>
          <w:u w:val="none"/>
        </w:rPr>
        <w:tab/>
      </w:r>
      <w:r w:rsidRPr="00903690">
        <w:rPr>
          <w:rStyle w:val="Hyperlink"/>
          <w:rFonts w:ascii="Cascadia Code SemiBold" w:hAnsi="Cascadia Code SemiBold" w:cs="Cascadia Code SemiBold"/>
          <w:color w:val="auto"/>
          <w:sz w:val="16"/>
          <w:szCs w:val="16"/>
          <w:u w:val="none"/>
        </w:rPr>
        <w:tab/>
      </w:r>
      <w:r w:rsidRPr="00903690">
        <w:rPr>
          <w:rStyle w:val="Hyperlink"/>
          <w:rFonts w:ascii="Cascadia Code SemiBold" w:hAnsi="Cascadia Code SemiBold" w:cs="Cascadia Code SemiBold"/>
          <w:color w:val="auto"/>
          <w:sz w:val="16"/>
          <w:szCs w:val="16"/>
          <w:u w:val="none"/>
        </w:rPr>
        <w:tab/>
      </w:r>
      <w:r w:rsidRPr="00903690">
        <w:rPr>
          <w:rStyle w:val="Hyperlink"/>
          <w:rFonts w:ascii="Cascadia Code SemiBold" w:hAnsi="Cascadia Code SemiBold" w:cs="Cascadia Code SemiBold"/>
          <w:color w:val="auto"/>
          <w:sz w:val="16"/>
          <w:szCs w:val="16"/>
          <w:u w:val="none"/>
        </w:rPr>
        <w:tab/>
      </w:r>
      <w:r w:rsidRPr="00903690">
        <w:rPr>
          <w:rStyle w:val="Hyperlink"/>
          <w:rFonts w:ascii="Cascadia Code SemiBold" w:hAnsi="Cascadia Code SemiBold" w:cs="Cascadia Code SemiBold"/>
          <w:color w:val="auto"/>
          <w:sz w:val="16"/>
          <w:szCs w:val="16"/>
          <w:u w:val="none"/>
        </w:rPr>
        <w:tab/>
      </w:r>
      <w:r w:rsidRPr="00903690">
        <w:rPr>
          <w:rStyle w:val="Hyperlink"/>
          <w:rFonts w:ascii="Cascadia Code SemiBold" w:hAnsi="Cascadia Code SemiBold" w:cs="Cascadia Code SemiBold"/>
          <w:color w:val="auto"/>
          <w:sz w:val="16"/>
          <w:szCs w:val="16"/>
          <w:u w:val="none"/>
        </w:rPr>
        <w:tab/>
      </w:r>
      <w:r w:rsidRPr="00903690">
        <w:rPr>
          <w:rStyle w:val="Hyperlink"/>
          <w:rFonts w:ascii="Cascadia Code SemiBold" w:hAnsi="Cascadia Code SemiBold" w:cs="Cascadia Code SemiBold"/>
          <w:color w:val="auto"/>
          <w:sz w:val="16"/>
          <w:szCs w:val="16"/>
          <w:u w:val="none"/>
        </w:rPr>
        <w:tab/>
      </w:r>
      <w:r w:rsidRPr="00903690">
        <w:rPr>
          <w:rStyle w:val="Hyperlink"/>
          <w:rFonts w:ascii="Cascadia Code SemiBold" w:hAnsi="Cascadia Code SemiBold" w:cs="Cascadia Code SemiBold"/>
          <w:color w:val="auto"/>
          <w:sz w:val="16"/>
          <w:szCs w:val="16"/>
          <w:u w:val="none"/>
        </w:rPr>
        <w:tab/>
        <w:t xml:space="preserve">                                                                       git branch </w:t>
      </w:r>
      <w:r>
        <w:rPr>
          <w:rStyle w:val="Hyperlink"/>
          <w:rFonts w:ascii="Cascadia Code SemiBold" w:hAnsi="Cascadia Code SemiBold" w:cs="Cascadia Code SemiBold"/>
          <w:color w:val="auto"/>
          <w:sz w:val="16"/>
          <w:szCs w:val="16"/>
          <w:u w:val="none"/>
        </w:rPr>
        <w:t xml:space="preserve">                                                                                                                   </w:t>
      </w:r>
      <w:r w:rsidRPr="00051DDC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 xml:space="preserve">To </w:t>
      </w:r>
      <w:r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>move to</w:t>
      </w:r>
      <w:r w:rsidRPr="00051DDC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 xml:space="preserve"> </w:t>
      </w:r>
      <w:r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 xml:space="preserve">other </w:t>
      </w:r>
      <w:r w:rsidRPr="00051DDC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>branch</w:t>
      </w:r>
      <w:r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  <w:t xml:space="preserve">                      </w:t>
      </w:r>
      <w:r w:rsidRPr="003A1096">
        <w:rPr>
          <w:rStyle w:val="Hyperlink"/>
          <w:rFonts w:ascii="Cascadia Code SemiBold" w:hAnsi="Cascadia Code SemiBold" w:cs="Cascadia Code SemiBold"/>
          <w:color w:val="auto"/>
          <w:sz w:val="16"/>
          <w:szCs w:val="16"/>
          <w:u w:val="none"/>
        </w:rPr>
        <w:t xml:space="preserve">git checkout </w:t>
      </w:r>
      <w:r>
        <w:rPr>
          <w:rStyle w:val="Hyperlink"/>
          <w:rFonts w:ascii="Cascadia Code SemiBold" w:hAnsi="Cascadia Code SemiBold" w:cs="Cascadia Code SemiBold"/>
          <w:color w:val="auto"/>
          <w:sz w:val="16"/>
          <w:szCs w:val="16"/>
          <w:u w:val="none"/>
        </w:rPr>
        <w:t xml:space="preserve">bugfix </w:t>
      </w:r>
      <w:r w:rsidRPr="00A00220">
        <w:rPr>
          <w:rStyle w:val="Hyperlink"/>
          <w:rFonts w:ascii="Cascadia Code SemiBold" w:hAnsi="Cascadia Code SemiBold" w:cs="Cascadia Code SemiBold"/>
          <w:color w:val="AEAAAA" w:themeColor="background2" w:themeShade="BF"/>
          <w:sz w:val="16"/>
          <w:szCs w:val="16"/>
          <w:u w:val="none"/>
        </w:rPr>
        <w:t>--&gt; &lt;branch name&gt;</w:t>
      </w:r>
      <w:r w:rsidRPr="00A00220">
        <w:rPr>
          <w:rStyle w:val="Hyperlink"/>
          <w:rFonts w:ascii="Cascadia Code SemiBold" w:hAnsi="Cascadia Code SemiBold" w:cs="Cascadia Code SemiBold"/>
          <w:color w:val="AEAAAA" w:themeColor="background2" w:themeShade="BF"/>
          <w:sz w:val="16"/>
          <w:szCs w:val="16"/>
          <w:u w:val="none"/>
        </w:rPr>
        <w:tab/>
      </w:r>
      <w:r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  <w:t xml:space="preserve">        To list all the files in the current branch </w:t>
      </w:r>
      <w:r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  <w:t xml:space="preserve">                    </w:t>
      </w:r>
      <w:r w:rsidRPr="003207C2">
        <w:rPr>
          <w:rStyle w:val="Hyperlink"/>
          <w:rFonts w:ascii="Cascadia Code SemiBold" w:hAnsi="Cascadia Code SemiBold" w:cs="Cascadia Code SemiBold"/>
          <w:color w:val="auto"/>
          <w:sz w:val="16"/>
          <w:szCs w:val="16"/>
          <w:u w:val="none"/>
        </w:rPr>
        <w:t>git ls -files</w:t>
      </w:r>
      <w:r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  <w:t xml:space="preserve">             *</w:t>
      </w:r>
      <w:r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  <w:t xml:space="preserve">                   </w:t>
      </w:r>
      <w:r w:rsidRPr="009F7EF7">
        <w:rPr>
          <w:rStyle w:val="Hyperlink"/>
          <w:rFonts w:ascii="Cascadia Code SemiBold" w:hAnsi="Cascadia Code SemiBold" w:cs="Cascadia Code SemiBold"/>
          <w:color w:val="auto"/>
          <w:sz w:val="16"/>
          <w:szCs w:val="16"/>
          <w:u w:val="none"/>
        </w:rPr>
        <w:t xml:space="preserve">git status on branch </w:t>
      </w:r>
      <w:r>
        <w:rPr>
          <w:rStyle w:val="Hyperlink"/>
          <w:rFonts w:ascii="Cascadia Code SemiBold" w:hAnsi="Cascadia Code SemiBold" w:cs="Cascadia Code SemiBold"/>
          <w:color w:val="auto"/>
          <w:sz w:val="16"/>
          <w:szCs w:val="16"/>
          <w:u w:val="none"/>
        </w:rPr>
        <w:t>&lt;branch name&gt;</w:t>
      </w:r>
      <w:r w:rsidR="00DE1219">
        <w:rPr>
          <w:rStyle w:val="Hyperlink"/>
          <w:rFonts w:ascii="Cascadia Code SemiBold" w:hAnsi="Cascadia Code SemiBold" w:cs="Cascadia Code SemiBold"/>
          <w:color w:val="auto"/>
          <w:sz w:val="16"/>
          <w:szCs w:val="16"/>
          <w:u w:val="none"/>
        </w:rPr>
        <w:tab/>
      </w:r>
      <w:r w:rsidR="00DE1219">
        <w:rPr>
          <w:rStyle w:val="Hyperlink"/>
          <w:rFonts w:ascii="Cascadia Code SemiBold" w:hAnsi="Cascadia Code SemiBold" w:cs="Cascadia Code SemiBold"/>
          <w:color w:val="auto"/>
          <w:sz w:val="16"/>
          <w:szCs w:val="16"/>
          <w:u w:val="none"/>
        </w:rPr>
        <w:tab/>
      </w:r>
      <w:r w:rsidR="00DE1219">
        <w:rPr>
          <w:rStyle w:val="Hyperlink"/>
          <w:rFonts w:ascii="Cascadia Code SemiBold" w:hAnsi="Cascadia Code SemiBold" w:cs="Cascadia Code SemiBold"/>
          <w:color w:val="auto"/>
          <w:sz w:val="16"/>
          <w:szCs w:val="16"/>
          <w:u w:val="none"/>
        </w:rPr>
        <w:tab/>
      </w:r>
      <w:r w:rsidR="00DE1219">
        <w:rPr>
          <w:rStyle w:val="Hyperlink"/>
          <w:rFonts w:ascii="Cascadia Code SemiBold" w:hAnsi="Cascadia Code SemiBold" w:cs="Cascadia Code SemiBold"/>
          <w:color w:val="auto"/>
          <w:sz w:val="16"/>
          <w:szCs w:val="16"/>
          <w:u w:val="none"/>
        </w:rPr>
        <w:tab/>
      </w:r>
      <w:r w:rsidR="00DE1219">
        <w:rPr>
          <w:rStyle w:val="Hyperlink"/>
          <w:rFonts w:ascii="Cascadia Code SemiBold" w:hAnsi="Cascadia Code SemiBold" w:cs="Cascadia Code SemiBold"/>
          <w:color w:val="auto"/>
          <w:sz w:val="16"/>
          <w:szCs w:val="16"/>
          <w:u w:val="none"/>
        </w:rPr>
        <w:tab/>
      </w:r>
      <w:r w:rsidR="00DE1219">
        <w:rPr>
          <w:rStyle w:val="Hyperlink"/>
          <w:rFonts w:ascii="Cascadia Code SemiBold" w:hAnsi="Cascadia Code SemiBold" w:cs="Cascadia Code SemiBold"/>
          <w:color w:val="auto"/>
          <w:sz w:val="16"/>
          <w:szCs w:val="16"/>
          <w:u w:val="none"/>
        </w:rPr>
        <w:tab/>
      </w:r>
      <w:r w:rsidR="00DE1219">
        <w:rPr>
          <w:rStyle w:val="Hyperlink"/>
          <w:rFonts w:ascii="Cascadia Code SemiBold" w:hAnsi="Cascadia Code SemiBold" w:cs="Cascadia Code SemiBold"/>
          <w:color w:val="auto"/>
          <w:sz w:val="16"/>
          <w:szCs w:val="16"/>
          <w:u w:val="none"/>
        </w:rPr>
        <w:tab/>
      </w:r>
      <w:r w:rsidR="00DE1219">
        <w:rPr>
          <w:rStyle w:val="Hyperlink"/>
          <w:rFonts w:ascii="Cascadia Code SemiBold" w:hAnsi="Cascadia Code SemiBold" w:cs="Cascadia Code SemiBold"/>
          <w:color w:val="auto"/>
          <w:sz w:val="16"/>
          <w:szCs w:val="16"/>
          <w:u w:val="none"/>
        </w:rPr>
        <w:tab/>
      </w:r>
      <w:r w:rsidR="00DE1219">
        <w:rPr>
          <w:rStyle w:val="Hyperlink"/>
          <w:rFonts w:ascii="Cascadia Code SemiBold" w:hAnsi="Cascadia Code SemiBold" w:cs="Cascadia Code SemiBold"/>
          <w:color w:val="auto"/>
          <w:sz w:val="16"/>
          <w:szCs w:val="16"/>
          <w:u w:val="none"/>
        </w:rPr>
        <w:tab/>
      </w:r>
      <w:r w:rsidR="00DE1219">
        <w:rPr>
          <w:rStyle w:val="Hyperlink"/>
          <w:rFonts w:ascii="Cascadia Code SemiBold" w:hAnsi="Cascadia Code SemiBold" w:cs="Cascadia Code SemiBold"/>
          <w:color w:val="auto"/>
          <w:sz w:val="16"/>
          <w:szCs w:val="16"/>
          <w:u w:val="none"/>
        </w:rPr>
        <w:tab/>
        <w:t xml:space="preserve">                                </w:t>
      </w:r>
      <w:r w:rsidR="00AA110F" w:rsidRPr="00AA110F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 xml:space="preserve">Merge two </w:t>
      </w:r>
      <w:proofErr w:type="gramStart"/>
      <w:r w:rsidR="00AA110F" w:rsidRPr="00AA110F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 xml:space="preserve">branch  </w:t>
      </w:r>
      <w:r w:rsidR="007E5C86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proofErr w:type="gramEnd"/>
      <w:r w:rsidR="007E5C86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 w:rsidR="007E5C86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 w:rsidR="007E5C86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 w:rsidR="007E5C86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 w:rsidR="007E5C86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 w:rsidR="007E5C86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 w:rsidR="007E5C86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 w:rsidR="007E5C86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 w:rsidR="007E5C86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 w:rsidR="007E5C86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 w:rsidR="007E5C86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  <w:t xml:space="preserve">                         </w:t>
      </w:r>
      <w:r w:rsidR="007E5C86" w:rsidRPr="007E5C86">
        <w:rPr>
          <w:rStyle w:val="Hyperlink"/>
          <w:rFonts w:ascii="Cascadia Code SemiBold" w:hAnsi="Cascadia Code SemiBold" w:cs="Cascadia Code SemiBold"/>
          <w:color w:val="auto"/>
          <w:sz w:val="16"/>
          <w:szCs w:val="16"/>
          <w:u w:val="none"/>
        </w:rPr>
        <w:t xml:space="preserve">git merge </w:t>
      </w:r>
      <w:r w:rsidR="00CC6543">
        <w:rPr>
          <w:rStyle w:val="Hyperlink"/>
          <w:rFonts w:ascii="Cascadia Code SemiBold" w:hAnsi="Cascadia Code SemiBold" w:cs="Cascadia Code SemiBold"/>
          <w:color w:val="auto"/>
          <w:sz w:val="16"/>
          <w:szCs w:val="16"/>
          <w:u w:val="none"/>
        </w:rPr>
        <w:t>bugfix</w:t>
      </w:r>
      <w:r w:rsidR="004E4FE9">
        <w:rPr>
          <w:rStyle w:val="Hyperlink"/>
          <w:rFonts w:ascii="Cascadia Code SemiBold" w:hAnsi="Cascadia Code SemiBold" w:cs="Cascadia Code SemiBold"/>
          <w:color w:val="auto"/>
          <w:sz w:val="16"/>
          <w:szCs w:val="16"/>
          <w:u w:val="none"/>
        </w:rPr>
        <w:t xml:space="preserve"> </w:t>
      </w:r>
      <w:r w:rsidR="004E4FE9" w:rsidRPr="004E4FE9">
        <w:rPr>
          <w:rStyle w:val="Hyperlink"/>
          <w:rFonts w:ascii="Cascadia Code SemiBold" w:hAnsi="Cascadia Code SemiBold" w:cs="Cascadia Code SemiBold"/>
          <w:color w:val="AEAAAA" w:themeColor="background2" w:themeShade="BF"/>
          <w:sz w:val="16"/>
          <w:szCs w:val="16"/>
          <w:u w:val="none"/>
        </w:rPr>
        <w:t>--&gt; (checkout with master)</w:t>
      </w:r>
      <w:r w:rsidR="002631FC">
        <w:rPr>
          <w:rStyle w:val="Hyperlink"/>
          <w:rFonts w:ascii="Cascadia Code SemiBold" w:hAnsi="Cascadia Code SemiBold" w:cs="Cascadia Code SemiBold"/>
          <w:color w:val="AEAAAA" w:themeColor="background2" w:themeShade="BF"/>
          <w:sz w:val="16"/>
          <w:szCs w:val="16"/>
          <w:u w:val="none"/>
        </w:rPr>
        <w:tab/>
      </w:r>
      <w:r w:rsidR="002631FC">
        <w:rPr>
          <w:rStyle w:val="Hyperlink"/>
          <w:rFonts w:ascii="Cascadia Code SemiBold" w:hAnsi="Cascadia Code SemiBold" w:cs="Cascadia Code SemiBold"/>
          <w:color w:val="AEAAAA" w:themeColor="background2" w:themeShade="BF"/>
          <w:sz w:val="16"/>
          <w:szCs w:val="16"/>
          <w:u w:val="none"/>
        </w:rPr>
        <w:tab/>
      </w:r>
      <w:r w:rsidR="002631FC">
        <w:rPr>
          <w:rStyle w:val="Hyperlink"/>
          <w:rFonts w:ascii="Cascadia Code SemiBold" w:hAnsi="Cascadia Code SemiBold" w:cs="Cascadia Code SemiBold"/>
          <w:color w:val="AEAAAA" w:themeColor="background2" w:themeShade="BF"/>
          <w:sz w:val="16"/>
          <w:szCs w:val="16"/>
          <w:u w:val="none"/>
        </w:rPr>
        <w:tab/>
      </w:r>
      <w:r w:rsidR="007813C1">
        <w:rPr>
          <w:rStyle w:val="Hyperlink"/>
          <w:rFonts w:ascii="Cascadia Code SemiBold" w:hAnsi="Cascadia Code SemiBold" w:cs="Cascadia Code SemiBold"/>
          <w:color w:val="AEAAAA" w:themeColor="background2" w:themeShade="BF"/>
          <w:sz w:val="16"/>
          <w:szCs w:val="16"/>
          <w:u w:val="none"/>
        </w:rPr>
        <w:tab/>
      </w:r>
      <w:r w:rsidR="007813C1">
        <w:rPr>
          <w:rStyle w:val="Hyperlink"/>
          <w:rFonts w:ascii="Cascadia Code SemiBold" w:hAnsi="Cascadia Code SemiBold" w:cs="Cascadia Code SemiBold"/>
          <w:color w:val="AEAAAA" w:themeColor="background2" w:themeShade="BF"/>
          <w:sz w:val="16"/>
          <w:szCs w:val="16"/>
          <w:u w:val="none"/>
        </w:rPr>
        <w:tab/>
      </w:r>
      <w:r w:rsidR="007813C1">
        <w:rPr>
          <w:rStyle w:val="Hyperlink"/>
          <w:rFonts w:ascii="Cascadia Code SemiBold" w:hAnsi="Cascadia Code SemiBold" w:cs="Cascadia Code SemiBold"/>
          <w:color w:val="AEAAAA" w:themeColor="background2" w:themeShade="BF"/>
          <w:sz w:val="16"/>
          <w:szCs w:val="16"/>
          <w:u w:val="none"/>
        </w:rPr>
        <w:tab/>
      </w:r>
      <w:r w:rsidR="007813C1">
        <w:rPr>
          <w:rStyle w:val="Hyperlink"/>
          <w:rFonts w:ascii="Cascadia Code SemiBold" w:hAnsi="Cascadia Code SemiBold" w:cs="Cascadia Code SemiBold"/>
          <w:color w:val="AEAAAA" w:themeColor="background2" w:themeShade="BF"/>
          <w:sz w:val="16"/>
          <w:szCs w:val="16"/>
          <w:u w:val="none"/>
        </w:rPr>
        <w:tab/>
      </w:r>
      <w:r w:rsidR="007813C1">
        <w:rPr>
          <w:rStyle w:val="Hyperlink"/>
          <w:rFonts w:ascii="Cascadia Code SemiBold" w:hAnsi="Cascadia Code SemiBold" w:cs="Cascadia Code SemiBold"/>
          <w:color w:val="AEAAAA" w:themeColor="background2" w:themeShade="BF"/>
          <w:sz w:val="16"/>
          <w:szCs w:val="16"/>
          <w:u w:val="none"/>
        </w:rPr>
        <w:tab/>
      </w:r>
      <w:r w:rsidR="007813C1">
        <w:rPr>
          <w:rStyle w:val="Hyperlink"/>
          <w:rFonts w:ascii="Cascadia Code SemiBold" w:hAnsi="Cascadia Code SemiBold" w:cs="Cascadia Code SemiBold"/>
          <w:color w:val="AEAAAA" w:themeColor="background2" w:themeShade="BF"/>
          <w:sz w:val="16"/>
          <w:szCs w:val="16"/>
          <w:u w:val="none"/>
        </w:rPr>
        <w:tab/>
        <w:t xml:space="preserve">                    </w:t>
      </w:r>
      <w:r w:rsidR="007813C1" w:rsidRPr="007813C1"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>Create a new remote branch</w:t>
      </w:r>
    </w:p>
    <w:p w14:paraId="370FBFD2" w14:textId="77777777" w:rsidR="00D35805" w:rsidRDefault="008B66B0" w:rsidP="0058442A">
      <w:pPr>
        <w:rPr>
          <w:rFonts w:ascii="Cascadia Code SemiBold" w:hAnsi="Cascadia Code SemiBold" w:cs="Cascadia Code SemiBold"/>
          <w:sz w:val="16"/>
          <w:szCs w:val="16"/>
        </w:rPr>
      </w:pPr>
      <w:r w:rsidRPr="00903690">
        <w:rPr>
          <w:rFonts w:ascii="Cascadia Code SemiBold" w:hAnsi="Cascadia Code SemiBold" w:cs="Cascadia Code SemiBold"/>
          <w:color w:val="00B050"/>
          <w:sz w:val="16"/>
          <w:szCs w:val="16"/>
        </w:rPr>
        <w:t>Remove remote origin</w:t>
      </w:r>
      <w:r w:rsidR="0016034C" w:rsidRPr="00903690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Pr="00903690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Pr="00903690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Pr="00903690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Pr="00903690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3B2A77" w:rsidRPr="00903690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3B2A77" w:rsidRPr="00903690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3B2A77" w:rsidRPr="00903690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3B2A77" w:rsidRPr="00903690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3B2A77" w:rsidRPr="00903690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3B2A77" w:rsidRPr="00903690">
        <w:rPr>
          <w:rFonts w:ascii="Cascadia Code SemiBold" w:hAnsi="Cascadia Code SemiBold" w:cs="Cascadia Code SemiBold"/>
          <w:color w:val="00B0F0"/>
          <w:sz w:val="16"/>
          <w:szCs w:val="16"/>
        </w:rPr>
        <w:tab/>
        <w:t xml:space="preserve">                                     </w:t>
      </w:r>
      <w:r w:rsidR="003B2A77" w:rsidRPr="00903690">
        <w:rPr>
          <w:rFonts w:ascii="Cascadia Code SemiBold" w:hAnsi="Cascadia Code SemiBold" w:cs="Cascadia Code SemiBold"/>
          <w:sz w:val="16"/>
          <w:szCs w:val="16"/>
        </w:rPr>
        <w:t>git remote remove origin</w:t>
      </w:r>
      <w:r w:rsidR="003B2A77" w:rsidRPr="00903690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F036AE" w:rsidRPr="00903690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F036AE" w:rsidRPr="00903690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F036AE" w:rsidRPr="00903690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F036AE" w:rsidRPr="00903690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F036AE" w:rsidRPr="00903690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F036AE" w:rsidRPr="00903690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F036AE" w:rsidRPr="00903690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F036AE" w:rsidRPr="00903690">
        <w:rPr>
          <w:rFonts w:ascii="Cascadia Code SemiBold" w:hAnsi="Cascadia Code SemiBold" w:cs="Cascadia Code SemiBold"/>
          <w:color w:val="00B0F0"/>
          <w:sz w:val="16"/>
          <w:szCs w:val="16"/>
        </w:rPr>
        <w:tab/>
      </w:r>
      <w:r w:rsidR="00F036AE" w:rsidRPr="00903690">
        <w:rPr>
          <w:rFonts w:ascii="Cascadia Code SemiBold" w:hAnsi="Cascadia Code SemiBold" w:cs="Cascadia Code SemiBold"/>
          <w:color w:val="00B0F0"/>
          <w:sz w:val="16"/>
          <w:szCs w:val="16"/>
        </w:rPr>
        <w:tab/>
        <w:t xml:space="preserve">                            </w:t>
      </w:r>
      <w:r w:rsidR="00F036AE" w:rsidRPr="00903690">
        <w:rPr>
          <w:rFonts w:ascii="Cascadia Code SemiBold" w:hAnsi="Cascadia Code SemiBold" w:cs="Cascadia Code SemiBold"/>
          <w:sz w:val="16"/>
          <w:szCs w:val="16"/>
        </w:rPr>
        <w:t>git remote -v</w:t>
      </w:r>
      <w:r w:rsidR="0016034C" w:rsidRPr="00903690">
        <w:rPr>
          <w:rFonts w:ascii="Cascadia Code SemiBold" w:hAnsi="Cascadia Code SemiBold" w:cs="Cascadia Code SemiBold"/>
          <w:sz w:val="16"/>
          <w:szCs w:val="16"/>
        </w:rPr>
        <w:tab/>
      </w:r>
    </w:p>
    <w:p w14:paraId="01339726" w14:textId="111C9E8A" w:rsidR="006F6572" w:rsidRPr="00903690" w:rsidRDefault="00D35805" w:rsidP="0058442A">
      <w:pPr>
        <w:rPr>
          <w:rFonts w:ascii="Cascadia Code SemiBold" w:hAnsi="Cascadia Code SemiBold" w:cs="Cascadia Code SemiBold"/>
          <w:sz w:val="16"/>
          <w:szCs w:val="16"/>
        </w:rPr>
      </w:pPr>
      <w:r w:rsidRPr="00D35805">
        <w:rPr>
          <w:rFonts w:ascii="Cascadia Code SemiBold" w:hAnsi="Cascadia Code SemiBold" w:cs="Cascadia Code SemiBold"/>
          <w:color w:val="00B050"/>
          <w:sz w:val="16"/>
          <w:szCs w:val="16"/>
        </w:rPr>
        <w:t xml:space="preserve">Give file at that </w:t>
      </w:r>
      <w:proofErr w:type="spellStart"/>
      <w:r w:rsidRPr="00D35805">
        <w:rPr>
          <w:rFonts w:ascii="Cascadia Code SemiBold" w:hAnsi="Cascadia Code SemiBold" w:cs="Cascadia Code SemiBold"/>
          <w:color w:val="00B050"/>
          <w:sz w:val="16"/>
          <w:szCs w:val="16"/>
        </w:rPr>
        <w:t>dir</w:t>
      </w:r>
      <w:proofErr w:type="spellEnd"/>
      <w:r w:rsidR="001F4E13" w:rsidRPr="00D35805">
        <w:rPr>
          <w:rFonts w:ascii="Cascadia Code SemiBold" w:hAnsi="Cascadia Code SemiBold" w:cs="Cascadia Code SemiBold"/>
          <w:color w:val="00B050"/>
          <w:sz w:val="16"/>
          <w:szCs w:val="16"/>
        </w:rPr>
        <w:tab/>
      </w:r>
      <w:r>
        <w:rPr>
          <w:rFonts w:ascii="Cascadia Code SemiBold" w:hAnsi="Cascadia Code SemiBold" w:cs="Cascadia Code SemiBold"/>
          <w:sz w:val="16"/>
          <w:szCs w:val="16"/>
        </w:rPr>
        <w:tab/>
      </w:r>
      <w:r>
        <w:rPr>
          <w:rFonts w:ascii="Cascadia Code SemiBold" w:hAnsi="Cascadia Code SemiBold" w:cs="Cascadia Code SemiBold"/>
          <w:sz w:val="16"/>
          <w:szCs w:val="16"/>
        </w:rPr>
        <w:tab/>
      </w:r>
      <w:r>
        <w:rPr>
          <w:rFonts w:ascii="Cascadia Code SemiBold" w:hAnsi="Cascadia Code SemiBold" w:cs="Cascadia Code SemiBold"/>
          <w:sz w:val="16"/>
          <w:szCs w:val="16"/>
        </w:rPr>
        <w:tab/>
      </w:r>
      <w:r>
        <w:rPr>
          <w:rFonts w:ascii="Cascadia Code SemiBold" w:hAnsi="Cascadia Code SemiBold" w:cs="Cascadia Code SemiBold"/>
          <w:sz w:val="16"/>
          <w:szCs w:val="16"/>
        </w:rPr>
        <w:tab/>
      </w:r>
      <w:r>
        <w:rPr>
          <w:rFonts w:ascii="Cascadia Code SemiBold" w:hAnsi="Cascadia Code SemiBold" w:cs="Cascadia Code SemiBold"/>
          <w:sz w:val="16"/>
          <w:szCs w:val="16"/>
        </w:rPr>
        <w:tab/>
      </w:r>
      <w:r>
        <w:rPr>
          <w:rFonts w:ascii="Cascadia Code SemiBold" w:hAnsi="Cascadia Code SemiBold" w:cs="Cascadia Code SemiBold"/>
          <w:sz w:val="16"/>
          <w:szCs w:val="16"/>
        </w:rPr>
        <w:tab/>
      </w:r>
      <w:r>
        <w:rPr>
          <w:rFonts w:ascii="Cascadia Code SemiBold" w:hAnsi="Cascadia Code SemiBold" w:cs="Cascadia Code SemiBold"/>
          <w:sz w:val="16"/>
          <w:szCs w:val="16"/>
        </w:rPr>
        <w:tab/>
      </w:r>
      <w:r>
        <w:rPr>
          <w:rFonts w:ascii="Cascadia Code SemiBold" w:hAnsi="Cascadia Code SemiBold" w:cs="Cascadia Code SemiBold"/>
          <w:sz w:val="16"/>
          <w:szCs w:val="16"/>
        </w:rPr>
        <w:tab/>
      </w:r>
      <w:r>
        <w:rPr>
          <w:rFonts w:ascii="Cascadia Code SemiBold" w:hAnsi="Cascadia Code SemiBold" w:cs="Cascadia Code SemiBold"/>
          <w:sz w:val="16"/>
          <w:szCs w:val="16"/>
        </w:rPr>
        <w:tab/>
      </w:r>
      <w:r>
        <w:rPr>
          <w:rFonts w:ascii="Cascadia Code SemiBold" w:hAnsi="Cascadia Code SemiBold" w:cs="Cascadia Code SemiBold"/>
          <w:sz w:val="16"/>
          <w:szCs w:val="16"/>
        </w:rPr>
        <w:tab/>
        <w:t xml:space="preserve">                      </w:t>
      </w:r>
      <w:proofErr w:type="spellStart"/>
      <w:r>
        <w:rPr>
          <w:rFonts w:ascii="Cascadia Code SemiBold" w:hAnsi="Cascadia Code SemiBold" w:cs="Cascadia Code SemiBold"/>
          <w:sz w:val="16"/>
          <w:szCs w:val="16"/>
        </w:rPr>
        <w:t>dir</w:t>
      </w:r>
      <w:proofErr w:type="spellEnd"/>
      <w:r w:rsidR="001F4E13" w:rsidRPr="00903690">
        <w:rPr>
          <w:rFonts w:ascii="Cascadia Code SemiBold" w:hAnsi="Cascadia Code SemiBold" w:cs="Cascadia Code SemiBold"/>
          <w:sz w:val="16"/>
          <w:szCs w:val="16"/>
        </w:rPr>
        <w:tab/>
      </w:r>
      <w:r w:rsidR="001F4E13" w:rsidRPr="00903690">
        <w:rPr>
          <w:rFonts w:ascii="Cascadia Code SemiBold" w:hAnsi="Cascadia Code SemiBold" w:cs="Cascadia Code SemiBold"/>
          <w:sz w:val="16"/>
          <w:szCs w:val="16"/>
        </w:rPr>
        <w:tab/>
      </w:r>
      <w:r w:rsidR="001F4E13" w:rsidRPr="00903690">
        <w:rPr>
          <w:rFonts w:ascii="Cascadia Code SemiBold" w:hAnsi="Cascadia Code SemiBold" w:cs="Cascadia Code SemiBold"/>
          <w:sz w:val="16"/>
          <w:szCs w:val="16"/>
        </w:rPr>
        <w:tab/>
      </w:r>
      <w:r w:rsidR="001F4E13" w:rsidRPr="00903690">
        <w:rPr>
          <w:rFonts w:ascii="Cascadia Code SemiBold" w:hAnsi="Cascadia Code SemiBold" w:cs="Cascadia Code SemiBold"/>
          <w:sz w:val="16"/>
          <w:szCs w:val="16"/>
        </w:rPr>
        <w:tab/>
      </w:r>
      <w:r w:rsidR="001F4E13" w:rsidRPr="00903690">
        <w:rPr>
          <w:rFonts w:ascii="Cascadia Code SemiBold" w:hAnsi="Cascadia Code SemiBold" w:cs="Cascadia Code SemiBold"/>
          <w:sz w:val="16"/>
          <w:szCs w:val="16"/>
        </w:rPr>
        <w:tab/>
        <w:t xml:space="preserve">                  </w:t>
      </w:r>
    </w:p>
    <w:p w14:paraId="406C9B5E" w14:textId="39994D7C" w:rsidR="00051DDC" w:rsidRPr="002D0F42" w:rsidRDefault="00051DDC">
      <w:pPr>
        <w:rPr>
          <w:rStyle w:val="Hyperlink"/>
          <w:rFonts w:ascii="Cascadia Code SemiBold" w:hAnsi="Cascadia Code SemiBold" w:cs="Cascadia Code SemiBold"/>
          <w:color w:val="auto"/>
          <w:sz w:val="16"/>
          <w:szCs w:val="16"/>
          <w:u w:val="none"/>
        </w:rPr>
      </w:pPr>
      <w:r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</w:r>
      <w:r>
        <w:rPr>
          <w:rStyle w:val="Hyperlink"/>
          <w:rFonts w:ascii="Cascadia Code SemiBold" w:hAnsi="Cascadia Code SemiBold" w:cs="Cascadia Code SemiBold"/>
          <w:color w:val="00B050"/>
          <w:sz w:val="16"/>
          <w:szCs w:val="16"/>
          <w:u w:val="none"/>
        </w:rPr>
        <w:tab/>
        <w:t xml:space="preserve">                          </w:t>
      </w:r>
    </w:p>
    <w:p w14:paraId="73FA8E23" w14:textId="3DAC366F" w:rsidR="008E6896" w:rsidRPr="00903690" w:rsidRDefault="00F40E43" w:rsidP="006D2952">
      <w:pPr>
        <w:rPr>
          <w:rFonts w:ascii="Cascadia Code SemiBold" w:hAnsi="Cascadia Code SemiBold" w:cs="Cascadia Code SemiBold"/>
          <w:sz w:val="16"/>
          <w:szCs w:val="16"/>
        </w:rPr>
      </w:pPr>
      <w:r w:rsidRPr="00903690">
        <w:rPr>
          <w:rStyle w:val="Hyperlink"/>
          <w:rFonts w:ascii="Cascadia Code SemiBold" w:hAnsi="Cascadia Code SemiBold" w:cs="Cascadia Code SemiBold"/>
          <w:color w:val="auto"/>
          <w:sz w:val="16"/>
          <w:szCs w:val="16"/>
          <w:u w:val="none"/>
        </w:rPr>
        <w:tab/>
      </w:r>
      <w:r w:rsidRPr="00903690">
        <w:rPr>
          <w:rStyle w:val="Hyperlink"/>
          <w:rFonts w:ascii="Cascadia Code SemiBold" w:hAnsi="Cascadia Code SemiBold" w:cs="Cascadia Code SemiBold"/>
          <w:color w:val="auto"/>
          <w:sz w:val="16"/>
          <w:szCs w:val="16"/>
          <w:u w:val="none"/>
        </w:rPr>
        <w:tab/>
      </w:r>
      <w:r w:rsidRPr="00903690">
        <w:rPr>
          <w:rStyle w:val="Hyperlink"/>
          <w:rFonts w:ascii="Cascadia Code SemiBold" w:hAnsi="Cascadia Code SemiBold" w:cs="Cascadia Code SemiBold"/>
          <w:color w:val="auto"/>
          <w:sz w:val="16"/>
          <w:szCs w:val="16"/>
          <w:u w:val="none"/>
        </w:rPr>
        <w:tab/>
      </w:r>
      <w:r w:rsidRPr="00903690">
        <w:rPr>
          <w:rStyle w:val="Hyperlink"/>
          <w:rFonts w:ascii="Cascadia Code SemiBold" w:hAnsi="Cascadia Code SemiBold" w:cs="Cascadia Code SemiBold"/>
          <w:color w:val="auto"/>
          <w:sz w:val="16"/>
          <w:szCs w:val="16"/>
          <w:u w:val="none"/>
        </w:rPr>
        <w:tab/>
      </w:r>
      <w:r w:rsidRPr="00903690">
        <w:rPr>
          <w:rStyle w:val="Hyperlink"/>
          <w:rFonts w:ascii="Cascadia Code SemiBold" w:hAnsi="Cascadia Code SemiBold" w:cs="Cascadia Code SemiBold"/>
          <w:color w:val="auto"/>
          <w:sz w:val="16"/>
          <w:szCs w:val="16"/>
          <w:u w:val="none"/>
        </w:rPr>
        <w:tab/>
      </w:r>
      <w:r w:rsidRPr="00903690">
        <w:rPr>
          <w:rStyle w:val="Hyperlink"/>
          <w:rFonts w:ascii="Cascadia Code SemiBold" w:hAnsi="Cascadia Code SemiBold" w:cs="Cascadia Code SemiBold"/>
          <w:color w:val="auto"/>
          <w:sz w:val="16"/>
          <w:szCs w:val="16"/>
          <w:u w:val="none"/>
        </w:rPr>
        <w:tab/>
      </w:r>
      <w:r w:rsidRPr="00903690">
        <w:rPr>
          <w:rStyle w:val="Hyperlink"/>
          <w:rFonts w:ascii="Cascadia Code SemiBold" w:hAnsi="Cascadia Code SemiBold" w:cs="Cascadia Code SemiBold"/>
          <w:color w:val="auto"/>
          <w:sz w:val="16"/>
          <w:szCs w:val="16"/>
          <w:u w:val="none"/>
        </w:rPr>
        <w:tab/>
        <w:t xml:space="preserve">                                </w:t>
      </w:r>
      <w:r w:rsidRPr="00903690">
        <w:rPr>
          <w:rStyle w:val="Hyperlink"/>
          <w:rFonts w:ascii="Cascadia Code SemiBold" w:hAnsi="Cascadia Code SemiBold" w:cs="Cascadia Code SemiBold"/>
          <w:color w:val="auto"/>
          <w:sz w:val="16"/>
          <w:szCs w:val="16"/>
          <w:u w:val="none"/>
        </w:rPr>
        <w:tab/>
      </w:r>
      <w:r w:rsidRPr="00903690">
        <w:rPr>
          <w:rStyle w:val="Hyperlink"/>
          <w:rFonts w:ascii="Cascadia Code SemiBold" w:hAnsi="Cascadia Code SemiBold" w:cs="Cascadia Code SemiBold"/>
          <w:color w:val="auto"/>
          <w:sz w:val="16"/>
          <w:szCs w:val="16"/>
          <w:u w:val="none"/>
        </w:rPr>
        <w:tab/>
      </w:r>
      <w:r w:rsidRPr="00903690">
        <w:rPr>
          <w:rStyle w:val="Hyperlink"/>
          <w:rFonts w:ascii="Cascadia Code SemiBold" w:hAnsi="Cascadia Code SemiBold" w:cs="Cascadia Code SemiBold"/>
          <w:color w:val="auto"/>
          <w:sz w:val="16"/>
          <w:szCs w:val="16"/>
          <w:u w:val="none"/>
        </w:rPr>
        <w:tab/>
      </w:r>
    </w:p>
    <w:p w14:paraId="2B017A57" w14:textId="6AB3EAAE" w:rsidR="0016034C" w:rsidRPr="00903690" w:rsidRDefault="0016034C">
      <w:pPr>
        <w:rPr>
          <w:color w:val="00B0F0"/>
          <w:sz w:val="16"/>
          <w:szCs w:val="16"/>
        </w:rPr>
      </w:pPr>
      <w:r w:rsidRPr="00903690">
        <w:rPr>
          <w:color w:val="00B0F0"/>
          <w:sz w:val="16"/>
          <w:szCs w:val="16"/>
        </w:rPr>
        <w:tab/>
      </w:r>
      <w:r w:rsidRPr="00903690">
        <w:rPr>
          <w:color w:val="00B0F0"/>
          <w:sz w:val="16"/>
          <w:szCs w:val="16"/>
        </w:rPr>
        <w:tab/>
      </w:r>
      <w:r w:rsidRPr="00903690">
        <w:rPr>
          <w:color w:val="00B0F0"/>
          <w:sz w:val="16"/>
          <w:szCs w:val="16"/>
        </w:rPr>
        <w:tab/>
      </w:r>
      <w:r w:rsidRPr="00903690">
        <w:rPr>
          <w:color w:val="00B0F0"/>
          <w:sz w:val="16"/>
          <w:szCs w:val="16"/>
        </w:rPr>
        <w:tab/>
      </w:r>
      <w:r w:rsidRPr="00903690">
        <w:rPr>
          <w:color w:val="00B0F0"/>
          <w:sz w:val="16"/>
          <w:szCs w:val="16"/>
        </w:rPr>
        <w:tab/>
      </w:r>
      <w:r w:rsidRPr="00903690">
        <w:rPr>
          <w:color w:val="00B0F0"/>
          <w:sz w:val="16"/>
          <w:szCs w:val="16"/>
        </w:rPr>
        <w:tab/>
      </w:r>
      <w:r w:rsidRPr="00903690">
        <w:rPr>
          <w:color w:val="00B0F0"/>
          <w:sz w:val="16"/>
          <w:szCs w:val="16"/>
        </w:rPr>
        <w:tab/>
      </w:r>
      <w:r w:rsidRPr="00903690">
        <w:rPr>
          <w:color w:val="00B0F0"/>
          <w:sz w:val="16"/>
          <w:szCs w:val="16"/>
        </w:rPr>
        <w:tab/>
        <w:t xml:space="preserve">                      </w:t>
      </w:r>
    </w:p>
    <w:p w14:paraId="108E79B4" w14:textId="2899AFFE" w:rsidR="00FA7C34" w:rsidRPr="00903690" w:rsidRDefault="00535B1F">
      <w:pPr>
        <w:rPr>
          <w:color w:val="00B0F0"/>
          <w:sz w:val="16"/>
          <w:szCs w:val="16"/>
        </w:rPr>
      </w:pPr>
      <w:r w:rsidRPr="00903690">
        <w:rPr>
          <w:color w:val="00B0F0"/>
          <w:sz w:val="16"/>
          <w:szCs w:val="16"/>
        </w:rPr>
        <w:tab/>
      </w:r>
      <w:r w:rsidRPr="00903690">
        <w:rPr>
          <w:color w:val="00B0F0"/>
          <w:sz w:val="16"/>
          <w:szCs w:val="16"/>
        </w:rPr>
        <w:tab/>
      </w:r>
      <w:r w:rsidRPr="00903690">
        <w:rPr>
          <w:color w:val="00B0F0"/>
          <w:sz w:val="16"/>
          <w:szCs w:val="16"/>
        </w:rPr>
        <w:tab/>
      </w:r>
      <w:r w:rsidRPr="00903690">
        <w:rPr>
          <w:color w:val="00B0F0"/>
          <w:sz w:val="16"/>
          <w:szCs w:val="16"/>
        </w:rPr>
        <w:tab/>
      </w:r>
      <w:r w:rsidRPr="00903690">
        <w:rPr>
          <w:color w:val="00B0F0"/>
          <w:sz w:val="16"/>
          <w:szCs w:val="16"/>
        </w:rPr>
        <w:tab/>
      </w:r>
      <w:r w:rsidRPr="00903690">
        <w:rPr>
          <w:color w:val="00B0F0"/>
          <w:sz w:val="16"/>
          <w:szCs w:val="16"/>
        </w:rPr>
        <w:tab/>
      </w:r>
      <w:r w:rsidR="00FA7C34" w:rsidRPr="00903690">
        <w:rPr>
          <w:color w:val="00B0F0"/>
          <w:sz w:val="16"/>
          <w:szCs w:val="16"/>
        </w:rPr>
        <w:tab/>
      </w:r>
    </w:p>
    <w:p w14:paraId="3CDE2592" w14:textId="73320DA9" w:rsidR="00286C16" w:rsidRPr="00903690" w:rsidRDefault="004009B2">
      <w:pPr>
        <w:rPr>
          <w:color w:val="FF0000"/>
          <w:sz w:val="16"/>
          <w:szCs w:val="16"/>
        </w:rPr>
      </w:pPr>
      <w:r w:rsidRPr="00903690">
        <w:rPr>
          <w:color w:val="FF0000"/>
          <w:sz w:val="16"/>
          <w:szCs w:val="16"/>
        </w:rPr>
        <w:tab/>
      </w:r>
      <w:r w:rsidRPr="00903690">
        <w:rPr>
          <w:sz w:val="16"/>
          <w:szCs w:val="16"/>
        </w:rPr>
        <w:tab/>
      </w:r>
      <w:r w:rsidRPr="00903690">
        <w:rPr>
          <w:sz w:val="16"/>
          <w:szCs w:val="16"/>
        </w:rPr>
        <w:tab/>
      </w:r>
      <w:r w:rsidRPr="00903690">
        <w:rPr>
          <w:sz w:val="16"/>
          <w:szCs w:val="16"/>
        </w:rPr>
        <w:tab/>
      </w:r>
      <w:r w:rsidR="001E696B" w:rsidRPr="00903690">
        <w:rPr>
          <w:sz w:val="16"/>
          <w:szCs w:val="16"/>
        </w:rPr>
        <w:tab/>
      </w:r>
      <w:r w:rsidRPr="00903690">
        <w:rPr>
          <w:sz w:val="16"/>
          <w:szCs w:val="16"/>
        </w:rPr>
        <w:tab/>
      </w:r>
      <w:r w:rsidRPr="00903690">
        <w:rPr>
          <w:sz w:val="16"/>
          <w:szCs w:val="16"/>
        </w:rPr>
        <w:tab/>
      </w:r>
      <w:r w:rsidRPr="00903690">
        <w:rPr>
          <w:sz w:val="16"/>
          <w:szCs w:val="16"/>
        </w:rPr>
        <w:tab/>
      </w:r>
      <w:r w:rsidRPr="00903690">
        <w:rPr>
          <w:sz w:val="16"/>
          <w:szCs w:val="16"/>
        </w:rPr>
        <w:tab/>
      </w:r>
      <w:r w:rsidRPr="00903690">
        <w:rPr>
          <w:sz w:val="16"/>
          <w:szCs w:val="16"/>
        </w:rPr>
        <w:tab/>
      </w:r>
      <w:r w:rsidRPr="00903690">
        <w:rPr>
          <w:sz w:val="16"/>
          <w:szCs w:val="16"/>
        </w:rPr>
        <w:tab/>
      </w:r>
      <w:r w:rsidR="001E696B" w:rsidRPr="00903690">
        <w:rPr>
          <w:sz w:val="16"/>
          <w:szCs w:val="16"/>
        </w:rPr>
        <w:tab/>
      </w:r>
      <w:r w:rsidR="001E696B" w:rsidRPr="00903690">
        <w:rPr>
          <w:sz w:val="16"/>
          <w:szCs w:val="16"/>
        </w:rPr>
        <w:tab/>
      </w:r>
      <w:r w:rsidR="001E696B" w:rsidRPr="00903690">
        <w:rPr>
          <w:sz w:val="16"/>
          <w:szCs w:val="16"/>
        </w:rPr>
        <w:tab/>
      </w:r>
      <w:r w:rsidR="001E696B" w:rsidRPr="00903690">
        <w:rPr>
          <w:sz w:val="16"/>
          <w:szCs w:val="16"/>
        </w:rPr>
        <w:tab/>
      </w:r>
      <w:r w:rsidR="00E15A67" w:rsidRPr="00903690">
        <w:rPr>
          <w:sz w:val="16"/>
          <w:szCs w:val="16"/>
        </w:rPr>
        <w:tab/>
      </w:r>
      <w:r w:rsidR="00E15A67" w:rsidRPr="00903690">
        <w:rPr>
          <w:sz w:val="16"/>
          <w:szCs w:val="16"/>
        </w:rPr>
        <w:tab/>
      </w:r>
      <w:r w:rsidR="00E15A67" w:rsidRPr="00903690">
        <w:rPr>
          <w:sz w:val="16"/>
          <w:szCs w:val="16"/>
        </w:rPr>
        <w:tab/>
      </w:r>
      <w:r w:rsidR="00E15A67" w:rsidRPr="00903690">
        <w:rPr>
          <w:sz w:val="16"/>
          <w:szCs w:val="16"/>
        </w:rPr>
        <w:tab/>
      </w:r>
      <w:r w:rsidR="00E15A67" w:rsidRPr="00903690">
        <w:rPr>
          <w:sz w:val="16"/>
          <w:szCs w:val="16"/>
        </w:rPr>
        <w:tab/>
      </w:r>
      <w:r w:rsidR="00E15A67" w:rsidRPr="00903690">
        <w:rPr>
          <w:sz w:val="16"/>
          <w:szCs w:val="16"/>
        </w:rPr>
        <w:tab/>
      </w:r>
      <w:r w:rsidR="00E15A67" w:rsidRPr="00903690">
        <w:rPr>
          <w:sz w:val="16"/>
          <w:szCs w:val="16"/>
        </w:rPr>
        <w:tab/>
      </w:r>
      <w:r w:rsidR="00E15A67" w:rsidRPr="00903690">
        <w:rPr>
          <w:sz w:val="16"/>
          <w:szCs w:val="16"/>
        </w:rPr>
        <w:tab/>
      </w:r>
      <w:r w:rsidR="00E15A67" w:rsidRPr="00903690">
        <w:rPr>
          <w:sz w:val="16"/>
          <w:szCs w:val="16"/>
        </w:rPr>
        <w:tab/>
      </w:r>
      <w:r w:rsidR="00E15A67" w:rsidRPr="00903690">
        <w:rPr>
          <w:sz w:val="16"/>
          <w:szCs w:val="16"/>
        </w:rPr>
        <w:tab/>
      </w:r>
      <w:r w:rsidR="00E15A67" w:rsidRPr="00903690">
        <w:rPr>
          <w:sz w:val="16"/>
          <w:szCs w:val="16"/>
        </w:rPr>
        <w:tab/>
      </w:r>
    </w:p>
    <w:sectPr w:rsidR="00286C16" w:rsidRPr="00903690" w:rsidSect="00E15A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 SemiBold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04B"/>
    <w:rsid w:val="0003097B"/>
    <w:rsid w:val="00051DDC"/>
    <w:rsid w:val="00060A51"/>
    <w:rsid w:val="000A577B"/>
    <w:rsid w:val="000F452D"/>
    <w:rsid w:val="00116B7E"/>
    <w:rsid w:val="00125ADA"/>
    <w:rsid w:val="0013326B"/>
    <w:rsid w:val="00153190"/>
    <w:rsid w:val="0016034C"/>
    <w:rsid w:val="001A3D63"/>
    <w:rsid w:val="001E696B"/>
    <w:rsid w:val="001F4E13"/>
    <w:rsid w:val="002076D5"/>
    <w:rsid w:val="00211C77"/>
    <w:rsid w:val="00232775"/>
    <w:rsid w:val="00242277"/>
    <w:rsid w:val="002631FC"/>
    <w:rsid w:val="00277FC6"/>
    <w:rsid w:val="002843BA"/>
    <w:rsid w:val="00286C16"/>
    <w:rsid w:val="002A695F"/>
    <w:rsid w:val="002D0F42"/>
    <w:rsid w:val="003207C2"/>
    <w:rsid w:val="003A1096"/>
    <w:rsid w:val="003B2A77"/>
    <w:rsid w:val="004009B2"/>
    <w:rsid w:val="00444142"/>
    <w:rsid w:val="004D559B"/>
    <w:rsid w:val="004E4FE9"/>
    <w:rsid w:val="00507014"/>
    <w:rsid w:val="00515DB0"/>
    <w:rsid w:val="00535B1F"/>
    <w:rsid w:val="005559A8"/>
    <w:rsid w:val="00561C82"/>
    <w:rsid w:val="00564DBF"/>
    <w:rsid w:val="0058442A"/>
    <w:rsid w:val="005B78A4"/>
    <w:rsid w:val="00625D42"/>
    <w:rsid w:val="00650DAE"/>
    <w:rsid w:val="006A280C"/>
    <w:rsid w:val="006D2952"/>
    <w:rsid w:val="006F6572"/>
    <w:rsid w:val="007500B1"/>
    <w:rsid w:val="007813C1"/>
    <w:rsid w:val="007940AF"/>
    <w:rsid w:val="007A57B8"/>
    <w:rsid w:val="007D53C9"/>
    <w:rsid w:val="007E5C86"/>
    <w:rsid w:val="007F5668"/>
    <w:rsid w:val="00891D10"/>
    <w:rsid w:val="008B66B0"/>
    <w:rsid w:val="008C66CD"/>
    <w:rsid w:val="008E1235"/>
    <w:rsid w:val="008E6896"/>
    <w:rsid w:val="00903690"/>
    <w:rsid w:val="00913B5B"/>
    <w:rsid w:val="00937581"/>
    <w:rsid w:val="00990EB5"/>
    <w:rsid w:val="009F7EF7"/>
    <w:rsid w:val="00A00220"/>
    <w:rsid w:val="00A04FA2"/>
    <w:rsid w:val="00A11C52"/>
    <w:rsid w:val="00A445F4"/>
    <w:rsid w:val="00A56124"/>
    <w:rsid w:val="00A818BF"/>
    <w:rsid w:val="00A8463D"/>
    <w:rsid w:val="00AA110F"/>
    <w:rsid w:val="00AC4026"/>
    <w:rsid w:val="00AC69C5"/>
    <w:rsid w:val="00AD7D67"/>
    <w:rsid w:val="00B10BDF"/>
    <w:rsid w:val="00B42185"/>
    <w:rsid w:val="00B53DF4"/>
    <w:rsid w:val="00BE1735"/>
    <w:rsid w:val="00C64F22"/>
    <w:rsid w:val="00CC6543"/>
    <w:rsid w:val="00CF2438"/>
    <w:rsid w:val="00D35805"/>
    <w:rsid w:val="00D7404B"/>
    <w:rsid w:val="00D7442A"/>
    <w:rsid w:val="00D76CEA"/>
    <w:rsid w:val="00D914C1"/>
    <w:rsid w:val="00DE1219"/>
    <w:rsid w:val="00DE7606"/>
    <w:rsid w:val="00DF6B24"/>
    <w:rsid w:val="00E15A67"/>
    <w:rsid w:val="00E22093"/>
    <w:rsid w:val="00E56E20"/>
    <w:rsid w:val="00E66481"/>
    <w:rsid w:val="00E734E9"/>
    <w:rsid w:val="00EA2D04"/>
    <w:rsid w:val="00EF77EC"/>
    <w:rsid w:val="00F036AE"/>
    <w:rsid w:val="00F40E43"/>
    <w:rsid w:val="00FA4C4F"/>
    <w:rsid w:val="00FA7C34"/>
    <w:rsid w:val="00FB1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fc"/>
      <o:colormenu v:ext="edit" fillcolor="#cfc"/>
    </o:shapedefaults>
    <o:shapelayout v:ext="edit">
      <o:idmap v:ext="edit" data="1"/>
    </o:shapelayout>
  </w:shapeDefaults>
  <w:decimalSymbol w:val="."/>
  <w:listSeparator w:val=","/>
  <w14:docId w14:val="452F078B"/>
  <w15:chartTrackingRefBased/>
  <w15:docId w15:val="{3A1987E0-87E7-4ABF-9409-145EF1D2F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12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12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Navdeep902/project.git" TargetMode="External"/><Relationship Id="rId4" Type="http://schemas.openxmlformats.org/officeDocument/2006/relationships/hyperlink" Target="https://github.com/Navdeep902/projec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Navdeep Mor</dc:creator>
  <cp:keywords/>
  <dc:description/>
  <cp:lastModifiedBy>Navdeep Mor</cp:lastModifiedBy>
  <cp:revision>107</cp:revision>
  <dcterms:created xsi:type="dcterms:W3CDTF">2022-02-20T10:26:00Z</dcterms:created>
  <dcterms:modified xsi:type="dcterms:W3CDTF">2022-05-24T18:35:00Z</dcterms:modified>
</cp:coreProperties>
</file>